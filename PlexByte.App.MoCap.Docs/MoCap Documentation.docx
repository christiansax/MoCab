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2545510"/>
        <w:docPartObj>
          <w:docPartGallery w:val="Cover Pages"/>
          <w:docPartUnique/>
        </w:docPartObj>
      </w:sdtPr>
      <w:sdtEndPr/>
      <w:sdtContent>
        <w:p w:rsidR="00FA1415" w:rsidRDefault="00FA1415">
          <w:r>
            <w:rPr>
              <w:noProof/>
              <w:lang w:val="de-CH" w:eastAsia="de-CH"/>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4"/>
                                      <w:szCs w:val="44"/>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EndPr/>
                                  <w:sdtContent>
                                    <w:p w:rsidR="000054AB" w:rsidRPr="00DE68E3" w:rsidRDefault="000054AB">
                                      <w:pPr>
                                        <w:pStyle w:val="NoSpacing"/>
                                        <w:rPr>
                                          <w:color w:val="FFFFFF" w:themeColor="background1"/>
                                          <w:sz w:val="44"/>
                                          <w:szCs w:val="44"/>
                                        </w:rPr>
                                      </w:pPr>
                                      <w:r w:rsidRPr="00DE68E3">
                                        <w:rPr>
                                          <w:color w:val="FFFFFF" w:themeColor="background1"/>
                                          <w:sz w:val="44"/>
                                          <w:szCs w:val="44"/>
                                          <w:lang w:val="de-CH"/>
                                        </w:rPr>
                                        <w:t>Diploma Thesis (VDA)</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0054AB" w:rsidRDefault="000054AB">
                                      <w:pPr>
                                        <w:pStyle w:val="NoSpacing"/>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0054AB" w:rsidRDefault="000054AB">
                                      <w:pPr>
                                        <w:pStyle w:val="NoSpacing"/>
                                        <w:spacing w:line="360" w:lineRule="auto"/>
                                        <w:rPr>
                                          <w:color w:val="FFFFFF" w:themeColor="background1"/>
                                        </w:rPr>
                                      </w:pPr>
                                      <w:r>
                                        <w:rPr>
                                          <w:color w:val="FFFFFF" w:themeColor="background1"/>
                                          <w:lang w:val="de-CH"/>
                                        </w:rPr>
                                        <w:t>PlexByte.com</w:t>
                                      </w:r>
                                    </w:p>
                                  </w:sdtContent>
                                </w:sdt>
                                <w:p w:rsidR="000054AB" w:rsidRDefault="000054AB">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74b5e4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74b5e4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44"/>
                                <w:szCs w:val="44"/>
                              </w:rPr>
                              <w:alias w:val="Subject"/>
                              <w:tag w:val=""/>
                              <w:id w:val="1579786929"/>
                              <w:placeholder>
                                <w:docPart w:val="78A1152CA32C4B8C88E84E85CA9E85AF"/>
                              </w:placeholder>
                              <w:dataBinding w:prefixMappings="xmlns:ns0='http://purl.org/dc/elements/1.1/' xmlns:ns1='http://schemas.openxmlformats.org/package/2006/metadata/core-properties' " w:xpath="/ns1:coreProperties[1]/ns0:subject[1]" w:storeItemID="{6C3C8BC8-F283-45AE-878A-BAB7291924A1}"/>
                              <w:text/>
                            </w:sdtPr>
                            <w:sdtContent>
                              <w:p w:rsidR="000054AB" w:rsidRPr="00DE68E3" w:rsidRDefault="000054AB">
                                <w:pPr>
                                  <w:pStyle w:val="KeinLeerraum"/>
                                  <w:rPr>
                                    <w:color w:val="FFFFFF" w:themeColor="background1"/>
                                    <w:sz w:val="44"/>
                                    <w:szCs w:val="44"/>
                                  </w:rPr>
                                </w:pPr>
                                <w:proofErr w:type="spellStart"/>
                                <w:r w:rsidRPr="00DE68E3">
                                  <w:rPr>
                                    <w:color w:val="FFFFFF" w:themeColor="background1"/>
                                    <w:sz w:val="44"/>
                                    <w:szCs w:val="44"/>
                                    <w:lang w:val="de-CH"/>
                                  </w:rPr>
                                  <w:t>Diploma</w:t>
                                </w:r>
                                <w:proofErr w:type="spellEnd"/>
                                <w:r w:rsidRPr="00DE68E3">
                                  <w:rPr>
                                    <w:color w:val="FFFFFF" w:themeColor="background1"/>
                                    <w:sz w:val="44"/>
                                    <w:szCs w:val="44"/>
                                    <w:lang w:val="de-CH"/>
                                  </w:rPr>
                                  <w:t xml:space="preserve"> Thesis (VDA)</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0054AB" w:rsidRDefault="000054AB">
                                <w:pPr>
                                  <w:pStyle w:val="KeinLeerraum"/>
                                  <w:spacing w:line="360" w:lineRule="auto"/>
                                  <w:rPr>
                                    <w:color w:val="FFFFFF" w:themeColor="background1"/>
                                  </w:rPr>
                                </w:pPr>
                                <w:r w:rsidRPr="00AB66F9">
                                  <w:rPr>
                                    <w:color w:val="FFFFFF" w:themeColor="background1"/>
                                  </w:rPr>
                                  <w:t>Christian B. Sax;f.ochsn3r@gmail.com</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0054AB" w:rsidRDefault="000054AB">
                                <w:pPr>
                                  <w:pStyle w:val="KeinLeerraum"/>
                                  <w:spacing w:line="360" w:lineRule="auto"/>
                                  <w:rPr>
                                    <w:color w:val="FFFFFF" w:themeColor="background1"/>
                                  </w:rPr>
                                </w:pPr>
                                <w:r>
                                  <w:rPr>
                                    <w:color w:val="FFFFFF" w:themeColor="background1"/>
                                    <w:lang w:val="de-CH"/>
                                  </w:rPr>
                                  <w:t>PlexByte.com</w:t>
                                </w:r>
                              </w:p>
                            </w:sdtContent>
                          </w:sdt>
                          <w:p w:rsidR="000054AB" w:rsidRDefault="000054AB">
                            <w:pPr>
                              <w:pStyle w:val="KeinLeerraum"/>
                              <w:spacing w:line="360" w:lineRule="auto"/>
                              <w:rPr>
                                <w:color w:val="FFFFFF" w:themeColor="background1"/>
                              </w:rPr>
                            </w:pPr>
                            <w:r>
                              <w:rPr>
                                <w:color w:val="FFFFFF" w:themeColor="background1"/>
                              </w:rPr>
                              <w:fldChar w:fldCharType="begin"/>
                            </w:r>
                            <w:r>
                              <w:rPr>
                                <w:color w:val="FFFFFF" w:themeColor="background1"/>
                              </w:rPr>
                              <w:instrText xml:space="preserve"> DOCPROPERTY  LastSavedTime  \* MERGEFORMAT </w:instrText>
                            </w:r>
                            <w:r>
                              <w:rPr>
                                <w:color w:val="FFFFFF" w:themeColor="background1"/>
                              </w:rPr>
                              <w:fldChar w:fldCharType="separate"/>
                            </w:r>
                            <w:r>
                              <w:rPr>
                                <w:color w:val="FFFFFF" w:themeColor="background1"/>
                              </w:rPr>
                              <w:t>30.11.2015 12:28</w:t>
                            </w:r>
                            <w:r>
                              <w:rPr>
                                <w:color w:val="FFFFFF" w:themeColor="background1"/>
                              </w:rPr>
                              <w:fldChar w:fldCharType="end"/>
                            </w:r>
                          </w:p>
                        </w:txbxContent>
                      </v:textbox>
                    </v:rect>
                    <w10:wrap anchorx="page" anchory="page"/>
                  </v:group>
                </w:pict>
              </mc:Fallback>
            </mc:AlternateContent>
          </w:r>
          <w:r>
            <w:rPr>
              <w:noProof/>
              <w:lang w:val="de-CH" w:eastAsia="de-CH"/>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0054AB" w:rsidRDefault="000054AB" w:rsidP="00F97BF9">
                                    <w:pPr>
                                      <w:pStyle w:val="NoSpacing"/>
                                      <w:rPr>
                                        <w:color w:val="FFFFFF" w:themeColor="background1"/>
                                        <w:sz w:val="72"/>
                                        <w:szCs w:val="72"/>
                                      </w:rPr>
                                    </w:pPr>
                                    <w:r>
                                      <w:rPr>
                                        <w:color w:val="FFFFFF" w:themeColor="background1"/>
                                        <w:sz w:val="72"/>
                                        <w:szCs w:val="72"/>
                                        <w:lang w:val="de-CH"/>
                                      </w:rPr>
                                      <w:t>Mobile Communication App</w:t>
                                    </w:r>
                                  </w:p>
                                </w:sdtContent>
                              </w:sdt>
                              <w:p w:rsidR="000054AB" w:rsidRPr="00F97BF9" w:rsidRDefault="000054AB" w:rsidP="00F97BF9">
                                <w:pPr>
                                  <w:pStyle w:val="NoSpacing"/>
                                  <w:jc w:val="right"/>
                                  <w:rPr>
                                    <w:b/>
                                    <w:i/>
                                    <w:color w:val="FFFFFF" w:themeColor="background1"/>
                                    <w:sz w:val="72"/>
                                    <w:szCs w:val="72"/>
                                  </w:rPr>
                                </w:pPr>
                                <w:r w:rsidRPr="00F97BF9">
                                  <w:rPr>
                                    <w:b/>
                                    <w:i/>
                                    <w:color w:val="FFFFFF" w:themeColor="background1"/>
                                    <w:sz w:val="72"/>
                                    <w:szCs w:val="72"/>
                                  </w:rPr>
                                  <w:t>MoCap</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0054AB" w:rsidRDefault="000054AB" w:rsidP="00F97BF9">
                              <w:pPr>
                                <w:pStyle w:val="KeinLeerraum"/>
                                <w:rPr>
                                  <w:color w:val="FFFFFF" w:themeColor="background1"/>
                                  <w:sz w:val="72"/>
                                  <w:szCs w:val="72"/>
                                </w:rPr>
                              </w:pPr>
                              <w:r>
                                <w:rPr>
                                  <w:color w:val="FFFFFF" w:themeColor="background1"/>
                                  <w:sz w:val="72"/>
                                  <w:szCs w:val="72"/>
                                  <w:lang w:val="de-CH"/>
                                </w:rPr>
                                <w:t>Mobile Communication App</w:t>
                              </w:r>
                            </w:p>
                          </w:sdtContent>
                        </w:sdt>
                        <w:p w:rsidR="000054AB" w:rsidRPr="00F97BF9" w:rsidRDefault="000054AB" w:rsidP="00F97BF9">
                          <w:pPr>
                            <w:pStyle w:val="KeinLeerraum"/>
                            <w:jc w:val="right"/>
                            <w:rPr>
                              <w:b/>
                              <w:i/>
                              <w:color w:val="FFFFFF" w:themeColor="background1"/>
                              <w:sz w:val="72"/>
                              <w:szCs w:val="72"/>
                            </w:rPr>
                          </w:pPr>
                          <w:proofErr w:type="spellStart"/>
                          <w:r w:rsidRPr="00F97BF9">
                            <w:rPr>
                              <w:b/>
                              <w:i/>
                              <w:color w:val="FFFFFF" w:themeColor="background1"/>
                              <w:sz w:val="72"/>
                              <w:szCs w:val="72"/>
                            </w:rPr>
                            <w:t>MoCap</w:t>
                          </w:r>
                          <w:proofErr w:type="spellEnd"/>
                        </w:p>
                      </w:txbxContent>
                    </v:textbox>
                    <w10:wrap anchorx="page" anchory="page"/>
                  </v:rect>
                </w:pict>
              </mc:Fallback>
            </mc:AlternateContent>
          </w:r>
        </w:p>
        <w:p w:rsidR="00F95F86" w:rsidRDefault="00E80BCB">
          <w:r>
            <w:rPr>
              <w:noProof/>
              <w:lang w:val="de-CH" w:eastAsia="de-CH"/>
            </w:rPr>
            <w:drawing>
              <wp:anchor distT="0" distB="0" distL="114300" distR="114300" simplePos="0" relativeHeight="251662336" behindDoc="0" locked="0" layoutInCell="1" allowOverlap="1" wp14:anchorId="6D9C70CD" wp14:editId="25A06215">
                <wp:simplePos x="0" y="0"/>
                <wp:positionH relativeFrom="column">
                  <wp:posOffset>-534035</wp:posOffset>
                </wp:positionH>
                <wp:positionV relativeFrom="paragraph">
                  <wp:posOffset>2593340</wp:posOffset>
                </wp:positionV>
                <wp:extent cx="4267200" cy="2895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2895600"/>
                        </a:xfrm>
                        <a:prstGeom prst="rect">
                          <a:avLst/>
                        </a:prstGeom>
                      </pic:spPr>
                    </pic:pic>
                  </a:graphicData>
                </a:graphic>
              </wp:anchor>
            </w:drawing>
          </w:r>
          <w:r w:rsidR="003C60E2">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11" o:title=""/>
              </v:shape>
              <o:OLEObject Type="Embed" ProgID="PBrush" ShapeID="_x0000_i1025" DrawAspect="Content" ObjectID="_1512338178" r:id="rId12"/>
            </w:object>
          </w:r>
          <w:r w:rsidR="00FA1415">
            <w:rPr>
              <w:sz w:val="21"/>
              <w:szCs w:val="21"/>
            </w:rPr>
            <w:br w:type="page"/>
          </w:r>
        </w:p>
      </w:sdtContent>
    </w:sdt>
    <w:p w:rsidR="00FD5054" w:rsidRDefault="00FD5054"/>
    <w:sdt>
      <w:sdtPr>
        <w:rPr>
          <w:caps w:val="0"/>
          <w:color w:val="auto"/>
          <w:spacing w:val="0"/>
          <w:sz w:val="20"/>
          <w:szCs w:val="20"/>
        </w:rPr>
        <w:id w:val="1760165510"/>
        <w:docPartObj>
          <w:docPartGallery w:val="Table of Contents"/>
          <w:docPartUnique/>
        </w:docPartObj>
      </w:sdtPr>
      <w:sdtEndPr>
        <w:rPr>
          <w:b/>
          <w:bCs/>
          <w:noProof/>
        </w:rPr>
      </w:sdtEndPr>
      <w:sdtContent>
        <w:p w:rsidR="00FD5054" w:rsidRDefault="00FD5054">
          <w:pPr>
            <w:pStyle w:val="TOCHeading"/>
          </w:pPr>
          <w:r>
            <w:t>Table of Contents</w:t>
          </w:r>
        </w:p>
        <w:p w:rsidR="00B2459F" w:rsidRDefault="00FD5054">
          <w:pPr>
            <w:pStyle w:val="TOC1"/>
            <w:tabs>
              <w:tab w:val="right" w:leader="dot" w:pos="9350"/>
            </w:tabs>
            <w:rPr>
              <w:noProof/>
              <w:sz w:val="22"/>
              <w:szCs w:val="22"/>
              <w:lang w:val="de-CH" w:eastAsia="de-CH"/>
            </w:rPr>
          </w:pPr>
          <w:r>
            <w:fldChar w:fldCharType="begin"/>
          </w:r>
          <w:r>
            <w:instrText xml:space="preserve"> TOC \o "1-3" \h \z \u </w:instrText>
          </w:r>
          <w:r>
            <w:fldChar w:fldCharType="separate"/>
          </w:r>
          <w:hyperlink w:anchor="_Toc438507315" w:history="1">
            <w:r w:rsidR="00B2459F" w:rsidRPr="005D53A8">
              <w:rPr>
                <w:rStyle w:val="Hyperlink"/>
                <w:noProof/>
              </w:rPr>
              <w:t>Management Summary</w:t>
            </w:r>
            <w:r w:rsidR="00B2459F">
              <w:rPr>
                <w:noProof/>
                <w:webHidden/>
              </w:rPr>
              <w:tab/>
            </w:r>
            <w:r w:rsidR="00B2459F">
              <w:rPr>
                <w:noProof/>
                <w:webHidden/>
              </w:rPr>
              <w:fldChar w:fldCharType="begin"/>
            </w:r>
            <w:r w:rsidR="00B2459F">
              <w:rPr>
                <w:noProof/>
                <w:webHidden/>
              </w:rPr>
              <w:instrText xml:space="preserve"> PAGEREF _Toc438507315 \h </w:instrText>
            </w:r>
            <w:r w:rsidR="00B2459F">
              <w:rPr>
                <w:noProof/>
                <w:webHidden/>
              </w:rPr>
            </w:r>
            <w:r w:rsidR="00B2459F">
              <w:rPr>
                <w:noProof/>
                <w:webHidden/>
              </w:rPr>
              <w:fldChar w:fldCharType="separate"/>
            </w:r>
            <w:r w:rsidR="00B2459F">
              <w:rPr>
                <w:noProof/>
                <w:webHidden/>
              </w:rPr>
              <w:t>3</w:t>
            </w:r>
            <w:r w:rsidR="00B2459F">
              <w:rPr>
                <w:noProof/>
                <w:webHidden/>
              </w:rPr>
              <w:fldChar w:fldCharType="end"/>
            </w:r>
          </w:hyperlink>
        </w:p>
        <w:p w:rsidR="00B2459F" w:rsidRDefault="006F1A44">
          <w:pPr>
            <w:pStyle w:val="TOC2"/>
            <w:tabs>
              <w:tab w:val="right" w:leader="dot" w:pos="9350"/>
            </w:tabs>
            <w:rPr>
              <w:noProof/>
              <w:sz w:val="22"/>
              <w:szCs w:val="22"/>
              <w:lang w:val="de-CH" w:eastAsia="de-CH"/>
            </w:rPr>
          </w:pPr>
          <w:hyperlink w:anchor="_Toc438507316" w:history="1">
            <w:r w:rsidR="00B2459F" w:rsidRPr="005D53A8">
              <w:rPr>
                <w:rStyle w:val="Hyperlink"/>
                <w:noProof/>
              </w:rPr>
              <w:t>What is MoCap</w:t>
            </w:r>
            <w:r w:rsidR="00B2459F">
              <w:rPr>
                <w:noProof/>
                <w:webHidden/>
              </w:rPr>
              <w:tab/>
            </w:r>
            <w:r w:rsidR="00B2459F">
              <w:rPr>
                <w:noProof/>
                <w:webHidden/>
              </w:rPr>
              <w:fldChar w:fldCharType="begin"/>
            </w:r>
            <w:r w:rsidR="00B2459F">
              <w:rPr>
                <w:noProof/>
                <w:webHidden/>
              </w:rPr>
              <w:instrText xml:space="preserve"> PAGEREF _Toc438507316 \h </w:instrText>
            </w:r>
            <w:r w:rsidR="00B2459F">
              <w:rPr>
                <w:noProof/>
                <w:webHidden/>
              </w:rPr>
            </w:r>
            <w:r w:rsidR="00B2459F">
              <w:rPr>
                <w:noProof/>
                <w:webHidden/>
              </w:rPr>
              <w:fldChar w:fldCharType="separate"/>
            </w:r>
            <w:r w:rsidR="00B2459F">
              <w:rPr>
                <w:noProof/>
                <w:webHidden/>
              </w:rPr>
              <w:t>3</w:t>
            </w:r>
            <w:r w:rsidR="00B2459F">
              <w:rPr>
                <w:noProof/>
                <w:webHidden/>
              </w:rPr>
              <w:fldChar w:fldCharType="end"/>
            </w:r>
          </w:hyperlink>
        </w:p>
        <w:p w:rsidR="00B2459F" w:rsidRDefault="006F1A44">
          <w:pPr>
            <w:pStyle w:val="TOC2"/>
            <w:tabs>
              <w:tab w:val="right" w:leader="dot" w:pos="9350"/>
            </w:tabs>
            <w:rPr>
              <w:noProof/>
              <w:sz w:val="22"/>
              <w:szCs w:val="22"/>
              <w:lang w:val="de-CH" w:eastAsia="de-CH"/>
            </w:rPr>
          </w:pPr>
          <w:hyperlink w:anchor="_Toc438507317" w:history="1">
            <w:r w:rsidR="00B2459F" w:rsidRPr="005D53A8">
              <w:rPr>
                <w:rStyle w:val="Hyperlink"/>
                <w:noProof/>
              </w:rPr>
              <w:t>How It Works</w:t>
            </w:r>
            <w:r w:rsidR="00B2459F">
              <w:rPr>
                <w:noProof/>
                <w:webHidden/>
              </w:rPr>
              <w:tab/>
            </w:r>
            <w:r w:rsidR="00B2459F">
              <w:rPr>
                <w:noProof/>
                <w:webHidden/>
              </w:rPr>
              <w:fldChar w:fldCharType="begin"/>
            </w:r>
            <w:r w:rsidR="00B2459F">
              <w:rPr>
                <w:noProof/>
                <w:webHidden/>
              </w:rPr>
              <w:instrText xml:space="preserve"> PAGEREF _Toc438507317 \h </w:instrText>
            </w:r>
            <w:r w:rsidR="00B2459F">
              <w:rPr>
                <w:noProof/>
                <w:webHidden/>
              </w:rPr>
            </w:r>
            <w:r w:rsidR="00B2459F">
              <w:rPr>
                <w:noProof/>
                <w:webHidden/>
              </w:rPr>
              <w:fldChar w:fldCharType="separate"/>
            </w:r>
            <w:r w:rsidR="00B2459F">
              <w:rPr>
                <w:noProof/>
                <w:webHidden/>
              </w:rPr>
              <w:t>3</w:t>
            </w:r>
            <w:r w:rsidR="00B2459F">
              <w:rPr>
                <w:noProof/>
                <w:webHidden/>
              </w:rPr>
              <w:fldChar w:fldCharType="end"/>
            </w:r>
          </w:hyperlink>
        </w:p>
        <w:p w:rsidR="00B2459F" w:rsidRDefault="006F1A44">
          <w:pPr>
            <w:pStyle w:val="TOC1"/>
            <w:tabs>
              <w:tab w:val="right" w:leader="dot" w:pos="9350"/>
            </w:tabs>
            <w:rPr>
              <w:noProof/>
              <w:sz w:val="22"/>
              <w:szCs w:val="22"/>
              <w:lang w:val="de-CH" w:eastAsia="de-CH"/>
            </w:rPr>
          </w:pPr>
          <w:hyperlink w:anchor="_Toc438507318" w:history="1">
            <w:r w:rsidR="00B2459F" w:rsidRPr="005D53A8">
              <w:rPr>
                <w:rStyle w:val="Hyperlink"/>
                <w:noProof/>
              </w:rPr>
              <w:t>Requirements Engineering</w:t>
            </w:r>
            <w:r w:rsidR="00B2459F">
              <w:rPr>
                <w:noProof/>
                <w:webHidden/>
              </w:rPr>
              <w:tab/>
            </w:r>
            <w:r w:rsidR="00B2459F">
              <w:rPr>
                <w:noProof/>
                <w:webHidden/>
              </w:rPr>
              <w:fldChar w:fldCharType="begin"/>
            </w:r>
            <w:r w:rsidR="00B2459F">
              <w:rPr>
                <w:noProof/>
                <w:webHidden/>
              </w:rPr>
              <w:instrText xml:space="preserve"> PAGEREF _Toc438507318 \h </w:instrText>
            </w:r>
            <w:r w:rsidR="00B2459F">
              <w:rPr>
                <w:noProof/>
                <w:webHidden/>
              </w:rPr>
            </w:r>
            <w:r w:rsidR="00B2459F">
              <w:rPr>
                <w:noProof/>
                <w:webHidden/>
              </w:rPr>
              <w:fldChar w:fldCharType="separate"/>
            </w:r>
            <w:r w:rsidR="00B2459F">
              <w:rPr>
                <w:noProof/>
                <w:webHidden/>
              </w:rPr>
              <w:t>5</w:t>
            </w:r>
            <w:r w:rsidR="00B2459F">
              <w:rPr>
                <w:noProof/>
                <w:webHidden/>
              </w:rPr>
              <w:fldChar w:fldCharType="end"/>
            </w:r>
          </w:hyperlink>
        </w:p>
        <w:p w:rsidR="00B2459F" w:rsidRDefault="006F1A44">
          <w:pPr>
            <w:pStyle w:val="TOC2"/>
            <w:tabs>
              <w:tab w:val="right" w:leader="dot" w:pos="9350"/>
            </w:tabs>
            <w:rPr>
              <w:noProof/>
              <w:sz w:val="22"/>
              <w:szCs w:val="22"/>
              <w:lang w:val="de-CH" w:eastAsia="de-CH"/>
            </w:rPr>
          </w:pPr>
          <w:hyperlink w:anchor="_Toc438507319" w:history="1">
            <w:r w:rsidR="00B2459F" w:rsidRPr="005D53A8">
              <w:rPr>
                <w:rStyle w:val="Hyperlink"/>
                <w:noProof/>
              </w:rPr>
              <w:t>Technology Evaluation</w:t>
            </w:r>
            <w:r w:rsidR="00B2459F">
              <w:rPr>
                <w:noProof/>
                <w:webHidden/>
              </w:rPr>
              <w:tab/>
            </w:r>
            <w:r w:rsidR="00B2459F">
              <w:rPr>
                <w:noProof/>
                <w:webHidden/>
              </w:rPr>
              <w:fldChar w:fldCharType="begin"/>
            </w:r>
            <w:r w:rsidR="00B2459F">
              <w:rPr>
                <w:noProof/>
                <w:webHidden/>
              </w:rPr>
              <w:instrText xml:space="preserve"> PAGEREF _Toc438507319 \h </w:instrText>
            </w:r>
            <w:r w:rsidR="00B2459F">
              <w:rPr>
                <w:noProof/>
                <w:webHidden/>
              </w:rPr>
            </w:r>
            <w:r w:rsidR="00B2459F">
              <w:rPr>
                <w:noProof/>
                <w:webHidden/>
              </w:rPr>
              <w:fldChar w:fldCharType="separate"/>
            </w:r>
            <w:r w:rsidR="00B2459F">
              <w:rPr>
                <w:noProof/>
                <w:webHidden/>
              </w:rPr>
              <w:t>5</w:t>
            </w:r>
            <w:r w:rsidR="00B2459F">
              <w:rPr>
                <w:noProof/>
                <w:webHidden/>
              </w:rPr>
              <w:fldChar w:fldCharType="end"/>
            </w:r>
          </w:hyperlink>
        </w:p>
        <w:p w:rsidR="00B2459F" w:rsidRDefault="006F1A44">
          <w:pPr>
            <w:pStyle w:val="TOC3"/>
            <w:tabs>
              <w:tab w:val="right" w:leader="dot" w:pos="9350"/>
            </w:tabs>
            <w:rPr>
              <w:noProof/>
              <w:sz w:val="22"/>
              <w:szCs w:val="22"/>
              <w:lang w:val="de-CH" w:eastAsia="de-CH"/>
            </w:rPr>
          </w:pPr>
          <w:hyperlink w:anchor="_Toc438507320" w:history="1">
            <w:r w:rsidR="00B2459F" w:rsidRPr="005D53A8">
              <w:rPr>
                <w:rStyle w:val="Hyperlink"/>
                <w:noProof/>
              </w:rPr>
              <w:t>Programming Lanugage</w:t>
            </w:r>
            <w:r w:rsidR="00B2459F">
              <w:rPr>
                <w:noProof/>
                <w:webHidden/>
              </w:rPr>
              <w:tab/>
            </w:r>
            <w:r w:rsidR="00B2459F">
              <w:rPr>
                <w:noProof/>
                <w:webHidden/>
              </w:rPr>
              <w:fldChar w:fldCharType="begin"/>
            </w:r>
            <w:r w:rsidR="00B2459F">
              <w:rPr>
                <w:noProof/>
                <w:webHidden/>
              </w:rPr>
              <w:instrText xml:space="preserve"> PAGEREF _Toc438507320 \h </w:instrText>
            </w:r>
            <w:r w:rsidR="00B2459F">
              <w:rPr>
                <w:noProof/>
                <w:webHidden/>
              </w:rPr>
            </w:r>
            <w:r w:rsidR="00B2459F">
              <w:rPr>
                <w:noProof/>
                <w:webHidden/>
              </w:rPr>
              <w:fldChar w:fldCharType="separate"/>
            </w:r>
            <w:r w:rsidR="00B2459F">
              <w:rPr>
                <w:noProof/>
                <w:webHidden/>
              </w:rPr>
              <w:t>5</w:t>
            </w:r>
            <w:r w:rsidR="00B2459F">
              <w:rPr>
                <w:noProof/>
                <w:webHidden/>
              </w:rPr>
              <w:fldChar w:fldCharType="end"/>
            </w:r>
          </w:hyperlink>
        </w:p>
        <w:p w:rsidR="00B2459F" w:rsidRDefault="006F1A44">
          <w:pPr>
            <w:pStyle w:val="TOC3"/>
            <w:tabs>
              <w:tab w:val="right" w:leader="dot" w:pos="9350"/>
            </w:tabs>
            <w:rPr>
              <w:noProof/>
              <w:sz w:val="22"/>
              <w:szCs w:val="22"/>
              <w:lang w:val="de-CH" w:eastAsia="de-CH"/>
            </w:rPr>
          </w:pPr>
          <w:hyperlink w:anchor="_Toc438507321" w:history="1">
            <w:r w:rsidR="00B2459F" w:rsidRPr="005D53A8">
              <w:rPr>
                <w:rStyle w:val="Hyperlink"/>
                <w:noProof/>
              </w:rPr>
              <w:t>Web Technology</w:t>
            </w:r>
            <w:r w:rsidR="00B2459F">
              <w:rPr>
                <w:noProof/>
                <w:webHidden/>
              </w:rPr>
              <w:tab/>
            </w:r>
            <w:r w:rsidR="00B2459F">
              <w:rPr>
                <w:noProof/>
                <w:webHidden/>
              </w:rPr>
              <w:fldChar w:fldCharType="begin"/>
            </w:r>
            <w:r w:rsidR="00B2459F">
              <w:rPr>
                <w:noProof/>
                <w:webHidden/>
              </w:rPr>
              <w:instrText xml:space="preserve"> PAGEREF _Toc438507321 \h </w:instrText>
            </w:r>
            <w:r w:rsidR="00B2459F">
              <w:rPr>
                <w:noProof/>
                <w:webHidden/>
              </w:rPr>
            </w:r>
            <w:r w:rsidR="00B2459F">
              <w:rPr>
                <w:noProof/>
                <w:webHidden/>
              </w:rPr>
              <w:fldChar w:fldCharType="separate"/>
            </w:r>
            <w:r w:rsidR="00B2459F">
              <w:rPr>
                <w:noProof/>
                <w:webHidden/>
              </w:rPr>
              <w:t>6</w:t>
            </w:r>
            <w:r w:rsidR="00B2459F">
              <w:rPr>
                <w:noProof/>
                <w:webHidden/>
              </w:rPr>
              <w:fldChar w:fldCharType="end"/>
            </w:r>
          </w:hyperlink>
        </w:p>
        <w:p w:rsidR="00B2459F" w:rsidRDefault="006F1A44">
          <w:pPr>
            <w:pStyle w:val="TOC3"/>
            <w:tabs>
              <w:tab w:val="right" w:leader="dot" w:pos="9350"/>
            </w:tabs>
            <w:rPr>
              <w:noProof/>
              <w:sz w:val="22"/>
              <w:szCs w:val="22"/>
              <w:lang w:val="de-CH" w:eastAsia="de-CH"/>
            </w:rPr>
          </w:pPr>
          <w:hyperlink w:anchor="_Toc438507322" w:history="1">
            <w:r w:rsidR="00B2459F" w:rsidRPr="005D53A8">
              <w:rPr>
                <w:rStyle w:val="Hyperlink"/>
                <w:noProof/>
              </w:rPr>
              <w:t>Database Technology</w:t>
            </w:r>
            <w:r w:rsidR="00B2459F">
              <w:rPr>
                <w:noProof/>
                <w:webHidden/>
              </w:rPr>
              <w:tab/>
            </w:r>
            <w:r w:rsidR="00B2459F">
              <w:rPr>
                <w:noProof/>
                <w:webHidden/>
              </w:rPr>
              <w:fldChar w:fldCharType="begin"/>
            </w:r>
            <w:r w:rsidR="00B2459F">
              <w:rPr>
                <w:noProof/>
                <w:webHidden/>
              </w:rPr>
              <w:instrText xml:space="preserve"> PAGEREF _Toc438507322 \h </w:instrText>
            </w:r>
            <w:r w:rsidR="00B2459F">
              <w:rPr>
                <w:noProof/>
                <w:webHidden/>
              </w:rPr>
            </w:r>
            <w:r w:rsidR="00B2459F">
              <w:rPr>
                <w:noProof/>
                <w:webHidden/>
              </w:rPr>
              <w:fldChar w:fldCharType="separate"/>
            </w:r>
            <w:r w:rsidR="00B2459F">
              <w:rPr>
                <w:noProof/>
                <w:webHidden/>
              </w:rPr>
              <w:t>7</w:t>
            </w:r>
            <w:r w:rsidR="00B2459F">
              <w:rPr>
                <w:noProof/>
                <w:webHidden/>
              </w:rPr>
              <w:fldChar w:fldCharType="end"/>
            </w:r>
          </w:hyperlink>
        </w:p>
        <w:p w:rsidR="00B2459F" w:rsidRDefault="006F1A44">
          <w:pPr>
            <w:pStyle w:val="TOC3"/>
            <w:tabs>
              <w:tab w:val="right" w:leader="dot" w:pos="9350"/>
            </w:tabs>
            <w:rPr>
              <w:noProof/>
              <w:sz w:val="22"/>
              <w:szCs w:val="22"/>
              <w:lang w:val="de-CH" w:eastAsia="de-CH"/>
            </w:rPr>
          </w:pPr>
          <w:hyperlink w:anchor="_Toc438507323" w:history="1">
            <w:r w:rsidR="00B2459F" w:rsidRPr="005D53A8">
              <w:rPr>
                <w:rStyle w:val="Hyperlink"/>
                <w:noProof/>
              </w:rPr>
              <w:t>Summary</w:t>
            </w:r>
            <w:r w:rsidR="00B2459F">
              <w:rPr>
                <w:noProof/>
                <w:webHidden/>
              </w:rPr>
              <w:tab/>
            </w:r>
            <w:r w:rsidR="00B2459F">
              <w:rPr>
                <w:noProof/>
                <w:webHidden/>
              </w:rPr>
              <w:fldChar w:fldCharType="begin"/>
            </w:r>
            <w:r w:rsidR="00B2459F">
              <w:rPr>
                <w:noProof/>
                <w:webHidden/>
              </w:rPr>
              <w:instrText xml:space="preserve"> PAGEREF _Toc438507323 \h </w:instrText>
            </w:r>
            <w:r w:rsidR="00B2459F">
              <w:rPr>
                <w:noProof/>
                <w:webHidden/>
              </w:rPr>
            </w:r>
            <w:r w:rsidR="00B2459F">
              <w:rPr>
                <w:noProof/>
                <w:webHidden/>
              </w:rPr>
              <w:fldChar w:fldCharType="separate"/>
            </w:r>
            <w:r w:rsidR="00B2459F">
              <w:rPr>
                <w:noProof/>
                <w:webHidden/>
              </w:rPr>
              <w:t>7</w:t>
            </w:r>
            <w:r w:rsidR="00B2459F">
              <w:rPr>
                <w:noProof/>
                <w:webHidden/>
              </w:rPr>
              <w:fldChar w:fldCharType="end"/>
            </w:r>
          </w:hyperlink>
        </w:p>
        <w:p w:rsidR="00B2459F" w:rsidRDefault="006F1A44">
          <w:pPr>
            <w:pStyle w:val="TOC2"/>
            <w:tabs>
              <w:tab w:val="right" w:leader="dot" w:pos="9350"/>
            </w:tabs>
            <w:rPr>
              <w:noProof/>
              <w:sz w:val="22"/>
              <w:szCs w:val="22"/>
              <w:lang w:val="de-CH" w:eastAsia="de-CH"/>
            </w:rPr>
          </w:pPr>
          <w:hyperlink w:anchor="_Toc438507324" w:history="1">
            <w:r w:rsidR="00B2459F" w:rsidRPr="005D53A8">
              <w:rPr>
                <w:rStyle w:val="Hyperlink"/>
                <w:noProof/>
              </w:rPr>
              <w:t>System Context</w:t>
            </w:r>
            <w:r w:rsidR="00B2459F">
              <w:rPr>
                <w:noProof/>
                <w:webHidden/>
              </w:rPr>
              <w:tab/>
            </w:r>
            <w:r w:rsidR="00B2459F">
              <w:rPr>
                <w:noProof/>
                <w:webHidden/>
              </w:rPr>
              <w:fldChar w:fldCharType="begin"/>
            </w:r>
            <w:r w:rsidR="00B2459F">
              <w:rPr>
                <w:noProof/>
                <w:webHidden/>
              </w:rPr>
              <w:instrText xml:space="preserve"> PAGEREF _Toc438507324 \h </w:instrText>
            </w:r>
            <w:r w:rsidR="00B2459F">
              <w:rPr>
                <w:noProof/>
                <w:webHidden/>
              </w:rPr>
            </w:r>
            <w:r w:rsidR="00B2459F">
              <w:rPr>
                <w:noProof/>
                <w:webHidden/>
              </w:rPr>
              <w:fldChar w:fldCharType="separate"/>
            </w:r>
            <w:r w:rsidR="00B2459F">
              <w:rPr>
                <w:noProof/>
                <w:webHidden/>
              </w:rPr>
              <w:t>9</w:t>
            </w:r>
            <w:r w:rsidR="00B2459F">
              <w:rPr>
                <w:noProof/>
                <w:webHidden/>
              </w:rPr>
              <w:fldChar w:fldCharType="end"/>
            </w:r>
          </w:hyperlink>
        </w:p>
        <w:p w:rsidR="00B2459F" w:rsidRDefault="006F1A44">
          <w:pPr>
            <w:pStyle w:val="TOC2"/>
            <w:tabs>
              <w:tab w:val="right" w:leader="dot" w:pos="9350"/>
            </w:tabs>
            <w:rPr>
              <w:noProof/>
              <w:sz w:val="22"/>
              <w:szCs w:val="22"/>
              <w:lang w:val="de-CH" w:eastAsia="de-CH"/>
            </w:rPr>
          </w:pPr>
          <w:hyperlink w:anchor="_Toc438507325" w:history="1">
            <w:r w:rsidR="00B2459F" w:rsidRPr="005D53A8">
              <w:rPr>
                <w:rStyle w:val="Hyperlink"/>
                <w:noProof/>
              </w:rPr>
              <w:t>Interaction Components</w:t>
            </w:r>
            <w:r w:rsidR="00B2459F">
              <w:rPr>
                <w:noProof/>
                <w:webHidden/>
              </w:rPr>
              <w:tab/>
            </w:r>
            <w:r w:rsidR="00B2459F">
              <w:rPr>
                <w:noProof/>
                <w:webHidden/>
              </w:rPr>
              <w:fldChar w:fldCharType="begin"/>
            </w:r>
            <w:r w:rsidR="00B2459F">
              <w:rPr>
                <w:noProof/>
                <w:webHidden/>
              </w:rPr>
              <w:instrText xml:space="preserve"> PAGEREF _Toc438507325 \h </w:instrText>
            </w:r>
            <w:r w:rsidR="00B2459F">
              <w:rPr>
                <w:noProof/>
                <w:webHidden/>
              </w:rPr>
            </w:r>
            <w:r w:rsidR="00B2459F">
              <w:rPr>
                <w:noProof/>
                <w:webHidden/>
              </w:rPr>
              <w:fldChar w:fldCharType="separate"/>
            </w:r>
            <w:r w:rsidR="00B2459F">
              <w:rPr>
                <w:noProof/>
                <w:webHidden/>
              </w:rPr>
              <w:t>12</w:t>
            </w:r>
            <w:r w:rsidR="00B2459F">
              <w:rPr>
                <w:noProof/>
                <w:webHidden/>
              </w:rPr>
              <w:fldChar w:fldCharType="end"/>
            </w:r>
          </w:hyperlink>
        </w:p>
        <w:p w:rsidR="00B2459F" w:rsidRDefault="006F1A44">
          <w:pPr>
            <w:pStyle w:val="TOC3"/>
            <w:tabs>
              <w:tab w:val="right" w:leader="dot" w:pos="9350"/>
            </w:tabs>
            <w:rPr>
              <w:noProof/>
              <w:sz w:val="22"/>
              <w:szCs w:val="22"/>
              <w:lang w:val="de-CH" w:eastAsia="de-CH"/>
            </w:rPr>
          </w:pPr>
          <w:hyperlink w:anchor="_Toc438507326" w:history="1">
            <w:r w:rsidR="00B2459F" w:rsidRPr="005D53A8">
              <w:rPr>
                <w:rStyle w:val="Hyperlink"/>
                <w:noProof/>
              </w:rPr>
              <w:t>Chat</w:t>
            </w:r>
            <w:r w:rsidR="00B2459F">
              <w:rPr>
                <w:noProof/>
                <w:webHidden/>
              </w:rPr>
              <w:tab/>
            </w:r>
            <w:r w:rsidR="00B2459F">
              <w:rPr>
                <w:noProof/>
                <w:webHidden/>
              </w:rPr>
              <w:fldChar w:fldCharType="begin"/>
            </w:r>
            <w:r w:rsidR="00B2459F">
              <w:rPr>
                <w:noProof/>
                <w:webHidden/>
              </w:rPr>
              <w:instrText xml:space="preserve"> PAGEREF _Toc438507326 \h </w:instrText>
            </w:r>
            <w:r w:rsidR="00B2459F">
              <w:rPr>
                <w:noProof/>
                <w:webHidden/>
              </w:rPr>
            </w:r>
            <w:r w:rsidR="00B2459F">
              <w:rPr>
                <w:noProof/>
                <w:webHidden/>
              </w:rPr>
              <w:fldChar w:fldCharType="separate"/>
            </w:r>
            <w:r w:rsidR="00B2459F">
              <w:rPr>
                <w:noProof/>
                <w:webHidden/>
              </w:rPr>
              <w:t>13</w:t>
            </w:r>
            <w:r w:rsidR="00B2459F">
              <w:rPr>
                <w:noProof/>
                <w:webHidden/>
              </w:rPr>
              <w:fldChar w:fldCharType="end"/>
            </w:r>
          </w:hyperlink>
        </w:p>
        <w:p w:rsidR="00B2459F" w:rsidRDefault="006F1A44">
          <w:pPr>
            <w:pStyle w:val="TOC3"/>
            <w:tabs>
              <w:tab w:val="right" w:leader="dot" w:pos="9350"/>
            </w:tabs>
            <w:rPr>
              <w:noProof/>
              <w:sz w:val="22"/>
              <w:szCs w:val="22"/>
              <w:lang w:val="de-CH" w:eastAsia="de-CH"/>
            </w:rPr>
          </w:pPr>
          <w:hyperlink w:anchor="_Toc438507327" w:history="1">
            <w:r w:rsidR="00B2459F" w:rsidRPr="005D53A8">
              <w:rPr>
                <w:rStyle w:val="Hyperlink"/>
                <w:noProof/>
              </w:rPr>
              <w:t>Project</w:t>
            </w:r>
            <w:r w:rsidR="00B2459F">
              <w:rPr>
                <w:noProof/>
                <w:webHidden/>
              </w:rPr>
              <w:tab/>
            </w:r>
            <w:r w:rsidR="00B2459F">
              <w:rPr>
                <w:noProof/>
                <w:webHidden/>
              </w:rPr>
              <w:fldChar w:fldCharType="begin"/>
            </w:r>
            <w:r w:rsidR="00B2459F">
              <w:rPr>
                <w:noProof/>
                <w:webHidden/>
              </w:rPr>
              <w:instrText xml:space="preserve"> PAGEREF _Toc438507327 \h </w:instrText>
            </w:r>
            <w:r w:rsidR="00B2459F">
              <w:rPr>
                <w:noProof/>
                <w:webHidden/>
              </w:rPr>
            </w:r>
            <w:r w:rsidR="00B2459F">
              <w:rPr>
                <w:noProof/>
                <w:webHidden/>
              </w:rPr>
              <w:fldChar w:fldCharType="separate"/>
            </w:r>
            <w:r w:rsidR="00B2459F">
              <w:rPr>
                <w:noProof/>
                <w:webHidden/>
              </w:rPr>
              <w:t>17</w:t>
            </w:r>
            <w:r w:rsidR="00B2459F">
              <w:rPr>
                <w:noProof/>
                <w:webHidden/>
              </w:rPr>
              <w:fldChar w:fldCharType="end"/>
            </w:r>
          </w:hyperlink>
        </w:p>
        <w:p w:rsidR="00B2459F" w:rsidRDefault="006F1A44">
          <w:pPr>
            <w:pStyle w:val="TOC3"/>
            <w:tabs>
              <w:tab w:val="right" w:leader="dot" w:pos="9350"/>
            </w:tabs>
            <w:rPr>
              <w:noProof/>
              <w:sz w:val="22"/>
              <w:szCs w:val="22"/>
              <w:lang w:val="de-CH" w:eastAsia="de-CH"/>
            </w:rPr>
          </w:pPr>
          <w:hyperlink w:anchor="_Toc438507328" w:history="1">
            <w:r w:rsidR="00B2459F" w:rsidRPr="005D53A8">
              <w:rPr>
                <w:rStyle w:val="Hyperlink"/>
                <w:noProof/>
              </w:rPr>
              <w:t>Task</w:t>
            </w:r>
            <w:r w:rsidR="00B2459F">
              <w:rPr>
                <w:noProof/>
                <w:webHidden/>
              </w:rPr>
              <w:tab/>
            </w:r>
            <w:r w:rsidR="00B2459F">
              <w:rPr>
                <w:noProof/>
                <w:webHidden/>
              </w:rPr>
              <w:fldChar w:fldCharType="begin"/>
            </w:r>
            <w:r w:rsidR="00B2459F">
              <w:rPr>
                <w:noProof/>
                <w:webHidden/>
              </w:rPr>
              <w:instrText xml:space="preserve"> PAGEREF _Toc438507328 \h </w:instrText>
            </w:r>
            <w:r w:rsidR="00B2459F">
              <w:rPr>
                <w:noProof/>
                <w:webHidden/>
              </w:rPr>
            </w:r>
            <w:r w:rsidR="00B2459F">
              <w:rPr>
                <w:noProof/>
                <w:webHidden/>
              </w:rPr>
              <w:fldChar w:fldCharType="separate"/>
            </w:r>
            <w:r w:rsidR="00B2459F">
              <w:rPr>
                <w:noProof/>
                <w:webHidden/>
              </w:rPr>
              <w:t>20</w:t>
            </w:r>
            <w:r w:rsidR="00B2459F">
              <w:rPr>
                <w:noProof/>
                <w:webHidden/>
              </w:rPr>
              <w:fldChar w:fldCharType="end"/>
            </w:r>
          </w:hyperlink>
        </w:p>
        <w:p w:rsidR="00B2459F" w:rsidRDefault="006F1A44">
          <w:pPr>
            <w:pStyle w:val="TOC3"/>
            <w:tabs>
              <w:tab w:val="right" w:leader="dot" w:pos="9350"/>
            </w:tabs>
            <w:rPr>
              <w:noProof/>
              <w:sz w:val="22"/>
              <w:szCs w:val="22"/>
              <w:lang w:val="de-CH" w:eastAsia="de-CH"/>
            </w:rPr>
          </w:pPr>
          <w:hyperlink w:anchor="_Toc438507329" w:history="1">
            <w:r w:rsidR="00B2459F" w:rsidRPr="005D53A8">
              <w:rPr>
                <w:rStyle w:val="Hyperlink"/>
                <w:noProof/>
              </w:rPr>
              <w:t>Poll</w:t>
            </w:r>
            <w:r w:rsidR="00B2459F">
              <w:rPr>
                <w:noProof/>
                <w:webHidden/>
              </w:rPr>
              <w:tab/>
            </w:r>
            <w:r w:rsidR="00B2459F">
              <w:rPr>
                <w:noProof/>
                <w:webHidden/>
              </w:rPr>
              <w:fldChar w:fldCharType="begin"/>
            </w:r>
            <w:r w:rsidR="00B2459F">
              <w:rPr>
                <w:noProof/>
                <w:webHidden/>
              </w:rPr>
              <w:instrText xml:space="preserve"> PAGEREF _Toc438507329 \h </w:instrText>
            </w:r>
            <w:r w:rsidR="00B2459F">
              <w:rPr>
                <w:noProof/>
                <w:webHidden/>
              </w:rPr>
            </w:r>
            <w:r w:rsidR="00B2459F">
              <w:rPr>
                <w:noProof/>
                <w:webHidden/>
              </w:rPr>
              <w:fldChar w:fldCharType="separate"/>
            </w:r>
            <w:r w:rsidR="00B2459F">
              <w:rPr>
                <w:noProof/>
                <w:webHidden/>
              </w:rPr>
              <w:t>29</w:t>
            </w:r>
            <w:r w:rsidR="00B2459F">
              <w:rPr>
                <w:noProof/>
                <w:webHidden/>
              </w:rPr>
              <w:fldChar w:fldCharType="end"/>
            </w:r>
          </w:hyperlink>
        </w:p>
        <w:p w:rsidR="00B2459F" w:rsidRDefault="006F1A44">
          <w:pPr>
            <w:pStyle w:val="TOC3"/>
            <w:tabs>
              <w:tab w:val="right" w:leader="dot" w:pos="9350"/>
            </w:tabs>
            <w:rPr>
              <w:noProof/>
              <w:sz w:val="22"/>
              <w:szCs w:val="22"/>
              <w:lang w:val="de-CH" w:eastAsia="de-CH"/>
            </w:rPr>
          </w:pPr>
          <w:hyperlink w:anchor="_Toc438507330" w:history="1">
            <w:r w:rsidR="00B2459F" w:rsidRPr="005D53A8">
              <w:rPr>
                <w:rStyle w:val="Hyperlink"/>
                <w:noProof/>
              </w:rPr>
              <w:t>Reporting</w:t>
            </w:r>
            <w:r w:rsidR="00B2459F">
              <w:rPr>
                <w:noProof/>
                <w:webHidden/>
              </w:rPr>
              <w:tab/>
            </w:r>
            <w:r w:rsidR="00B2459F">
              <w:rPr>
                <w:noProof/>
                <w:webHidden/>
              </w:rPr>
              <w:fldChar w:fldCharType="begin"/>
            </w:r>
            <w:r w:rsidR="00B2459F">
              <w:rPr>
                <w:noProof/>
                <w:webHidden/>
              </w:rPr>
              <w:instrText xml:space="preserve"> PAGEREF _Toc438507330 \h </w:instrText>
            </w:r>
            <w:r w:rsidR="00B2459F">
              <w:rPr>
                <w:noProof/>
                <w:webHidden/>
              </w:rPr>
            </w:r>
            <w:r w:rsidR="00B2459F">
              <w:rPr>
                <w:noProof/>
                <w:webHidden/>
              </w:rPr>
              <w:fldChar w:fldCharType="separate"/>
            </w:r>
            <w:r w:rsidR="00B2459F">
              <w:rPr>
                <w:noProof/>
                <w:webHidden/>
              </w:rPr>
              <w:t>34</w:t>
            </w:r>
            <w:r w:rsidR="00B2459F">
              <w:rPr>
                <w:noProof/>
                <w:webHidden/>
              </w:rPr>
              <w:fldChar w:fldCharType="end"/>
            </w:r>
          </w:hyperlink>
        </w:p>
        <w:p w:rsidR="00B2459F" w:rsidRDefault="006F1A44">
          <w:pPr>
            <w:pStyle w:val="TOC3"/>
            <w:tabs>
              <w:tab w:val="right" w:leader="dot" w:pos="9350"/>
            </w:tabs>
            <w:rPr>
              <w:noProof/>
              <w:sz w:val="22"/>
              <w:szCs w:val="22"/>
              <w:lang w:val="de-CH" w:eastAsia="de-CH"/>
            </w:rPr>
          </w:pPr>
          <w:hyperlink w:anchor="_Toc438507331" w:history="1">
            <w:r w:rsidR="00B2459F" w:rsidRPr="005D53A8">
              <w:rPr>
                <w:rStyle w:val="Hyperlink"/>
                <w:noProof/>
              </w:rPr>
              <w:t>Accounting</w:t>
            </w:r>
            <w:r w:rsidR="00B2459F">
              <w:rPr>
                <w:noProof/>
                <w:webHidden/>
              </w:rPr>
              <w:tab/>
            </w:r>
            <w:r w:rsidR="00B2459F">
              <w:rPr>
                <w:noProof/>
                <w:webHidden/>
              </w:rPr>
              <w:fldChar w:fldCharType="begin"/>
            </w:r>
            <w:r w:rsidR="00B2459F">
              <w:rPr>
                <w:noProof/>
                <w:webHidden/>
              </w:rPr>
              <w:instrText xml:space="preserve"> PAGEREF _Toc438507331 \h </w:instrText>
            </w:r>
            <w:r w:rsidR="00B2459F">
              <w:rPr>
                <w:noProof/>
                <w:webHidden/>
              </w:rPr>
            </w:r>
            <w:r w:rsidR="00B2459F">
              <w:rPr>
                <w:noProof/>
                <w:webHidden/>
              </w:rPr>
              <w:fldChar w:fldCharType="separate"/>
            </w:r>
            <w:r w:rsidR="00B2459F">
              <w:rPr>
                <w:noProof/>
                <w:webHidden/>
              </w:rPr>
              <w:t>35</w:t>
            </w:r>
            <w:r w:rsidR="00B2459F">
              <w:rPr>
                <w:noProof/>
                <w:webHidden/>
              </w:rPr>
              <w:fldChar w:fldCharType="end"/>
            </w:r>
          </w:hyperlink>
        </w:p>
        <w:p w:rsidR="00B2459F" w:rsidRDefault="006F1A44">
          <w:pPr>
            <w:pStyle w:val="TOC2"/>
            <w:tabs>
              <w:tab w:val="right" w:leader="dot" w:pos="9350"/>
            </w:tabs>
            <w:rPr>
              <w:noProof/>
              <w:sz w:val="22"/>
              <w:szCs w:val="22"/>
              <w:lang w:val="de-CH" w:eastAsia="de-CH"/>
            </w:rPr>
          </w:pPr>
          <w:hyperlink w:anchor="_Toc438507332" w:history="1">
            <w:r w:rsidR="00B2459F" w:rsidRPr="005D53A8">
              <w:rPr>
                <w:rStyle w:val="Hyperlink"/>
                <w:noProof/>
              </w:rPr>
              <w:t>Admin Components</w:t>
            </w:r>
            <w:r w:rsidR="00B2459F">
              <w:rPr>
                <w:noProof/>
                <w:webHidden/>
              </w:rPr>
              <w:tab/>
            </w:r>
            <w:r w:rsidR="00B2459F">
              <w:rPr>
                <w:noProof/>
                <w:webHidden/>
              </w:rPr>
              <w:fldChar w:fldCharType="begin"/>
            </w:r>
            <w:r w:rsidR="00B2459F">
              <w:rPr>
                <w:noProof/>
                <w:webHidden/>
              </w:rPr>
              <w:instrText xml:space="preserve"> PAGEREF _Toc438507332 \h </w:instrText>
            </w:r>
            <w:r w:rsidR="00B2459F">
              <w:rPr>
                <w:noProof/>
                <w:webHidden/>
              </w:rPr>
            </w:r>
            <w:r w:rsidR="00B2459F">
              <w:rPr>
                <w:noProof/>
                <w:webHidden/>
              </w:rPr>
              <w:fldChar w:fldCharType="separate"/>
            </w:r>
            <w:r w:rsidR="00B2459F">
              <w:rPr>
                <w:noProof/>
                <w:webHidden/>
              </w:rPr>
              <w:t>38</w:t>
            </w:r>
            <w:r w:rsidR="00B2459F">
              <w:rPr>
                <w:noProof/>
                <w:webHidden/>
              </w:rPr>
              <w:fldChar w:fldCharType="end"/>
            </w:r>
          </w:hyperlink>
        </w:p>
        <w:p w:rsidR="00B2459F" w:rsidRDefault="006F1A44">
          <w:pPr>
            <w:pStyle w:val="TOC2"/>
            <w:tabs>
              <w:tab w:val="right" w:leader="dot" w:pos="9350"/>
            </w:tabs>
            <w:rPr>
              <w:noProof/>
              <w:sz w:val="22"/>
              <w:szCs w:val="22"/>
              <w:lang w:val="de-CH" w:eastAsia="de-CH"/>
            </w:rPr>
          </w:pPr>
          <w:hyperlink w:anchor="_Toc438507333" w:history="1">
            <w:r w:rsidR="00B2459F" w:rsidRPr="005D53A8">
              <w:rPr>
                <w:rStyle w:val="Hyperlink"/>
                <w:noProof/>
              </w:rPr>
              <w:t>Settings Component</w:t>
            </w:r>
            <w:r w:rsidR="00B2459F">
              <w:rPr>
                <w:noProof/>
                <w:webHidden/>
              </w:rPr>
              <w:tab/>
            </w:r>
            <w:r w:rsidR="00B2459F">
              <w:rPr>
                <w:noProof/>
                <w:webHidden/>
              </w:rPr>
              <w:fldChar w:fldCharType="begin"/>
            </w:r>
            <w:r w:rsidR="00B2459F">
              <w:rPr>
                <w:noProof/>
                <w:webHidden/>
              </w:rPr>
              <w:instrText xml:space="preserve"> PAGEREF _Toc438507333 \h </w:instrText>
            </w:r>
            <w:r w:rsidR="00B2459F">
              <w:rPr>
                <w:noProof/>
                <w:webHidden/>
              </w:rPr>
            </w:r>
            <w:r w:rsidR="00B2459F">
              <w:rPr>
                <w:noProof/>
                <w:webHidden/>
              </w:rPr>
              <w:fldChar w:fldCharType="separate"/>
            </w:r>
            <w:r w:rsidR="00B2459F">
              <w:rPr>
                <w:noProof/>
                <w:webHidden/>
              </w:rPr>
              <w:t>39</w:t>
            </w:r>
            <w:r w:rsidR="00B2459F">
              <w:rPr>
                <w:noProof/>
                <w:webHidden/>
              </w:rPr>
              <w:fldChar w:fldCharType="end"/>
            </w:r>
          </w:hyperlink>
        </w:p>
        <w:p w:rsidR="00B2459F" w:rsidRDefault="006F1A44">
          <w:pPr>
            <w:pStyle w:val="TOC3"/>
            <w:tabs>
              <w:tab w:val="right" w:leader="dot" w:pos="9350"/>
            </w:tabs>
            <w:rPr>
              <w:noProof/>
              <w:sz w:val="22"/>
              <w:szCs w:val="22"/>
              <w:lang w:val="de-CH" w:eastAsia="de-CH"/>
            </w:rPr>
          </w:pPr>
          <w:hyperlink w:anchor="_Toc438507334" w:history="1">
            <w:r w:rsidR="00B2459F" w:rsidRPr="005D53A8">
              <w:rPr>
                <w:rStyle w:val="Hyperlink"/>
                <w:noProof/>
              </w:rPr>
              <w:t>Use Cases</w:t>
            </w:r>
            <w:r w:rsidR="00B2459F">
              <w:rPr>
                <w:noProof/>
                <w:webHidden/>
              </w:rPr>
              <w:tab/>
            </w:r>
            <w:r w:rsidR="00B2459F">
              <w:rPr>
                <w:noProof/>
                <w:webHidden/>
              </w:rPr>
              <w:fldChar w:fldCharType="begin"/>
            </w:r>
            <w:r w:rsidR="00B2459F">
              <w:rPr>
                <w:noProof/>
                <w:webHidden/>
              </w:rPr>
              <w:instrText xml:space="preserve"> PAGEREF _Toc438507334 \h </w:instrText>
            </w:r>
            <w:r w:rsidR="00B2459F">
              <w:rPr>
                <w:noProof/>
                <w:webHidden/>
              </w:rPr>
            </w:r>
            <w:r w:rsidR="00B2459F">
              <w:rPr>
                <w:noProof/>
                <w:webHidden/>
              </w:rPr>
              <w:fldChar w:fldCharType="separate"/>
            </w:r>
            <w:r w:rsidR="00B2459F">
              <w:rPr>
                <w:noProof/>
                <w:webHidden/>
              </w:rPr>
              <w:t>39</w:t>
            </w:r>
            <w:r w:rsidR="00B2459F">
              <w:rPr>
                <w:noProof/>
                <w:webHidden/>
              </w:rPr>
              <w:fldChar w:fldCharType="end"/>
            </w:r>
          </w:hyperlink>
        </w:p>
        <w:p w:rsidR="00B2459F" w:rsidRDefault="006F1A44">
          <w:pPr>
            <w:pStyle w:val="TOC2"/>
            <w:tabs>
              <w:tab w:val="right" w:leader="dot" w:pos="9350"/>
            </w:tabs>
            <w:rPr>
              <w:noProof/>
              <w:sz w:val="22"/>
              <w:szCs w:val="22"/>
              <w:lang w:val="de-CH" w:eastAsia="de-CH"/>
            </w:rPr>
          </w:pPr>
          <w:hyperlink w:anchor="_Toc438507335" w:history="1">
            <w:r w:rsidR="00B2459F" w:rsidRPr="005D53A8">
              <w:rPr>
                <w:rStyle w:val="Hyperlink"/>
                <w:noProof/>
              </w:rPr>
              <w:t>UI Design</w:t>
            </w:r>
            <w:r w:rsidR="00B2459F">
              <w:rPr>
                <w:noProof/>
                <w:webHidden/>
              </w:rPr>
              <w:tab/>
            </w:r>
            <w:r w:rsidR="00B2459F">
              <w:rPr>
                <w:noProof/>
                <w:webHidden/>
              </w:rPr>
              <w:fldChar w:fldCharType="begin"/>
            </w:r>
            <w:r w:rsidR="00B2459F">
              <w:rPr>
                <w:noProof/>
                <w:webHidden/>
              </w:rPr>
              <w:instrText xml:space="preserve"> PAGEREF _Toc438507335 \h </w:instrText>
            </w:r>
            <w:r w:rsidR="00B2459F">
              <w:rPr>
                <w:noProof/>
                <w:webHidden/>
              </w:rPr>
            </w:r>
            <w:r w:rsidR="00B2459F">
              <w:rPr>
                <w:noProof/>
                <w:webHidden/>
              </w:rPr>
              <w:fldChar w:fldCharType="separate"/>
            </w:r>
            <w:r w:rsidR="00B2459F">
              <w:rPr>
                <w:noProof/>
                <w:webHidden/>
              </w:rPr>
              <w:t>41</w:t>
            </w:r>
            <w:r w:rsidR="00B2459F">
              <w:rPr>
                <w:noProof/>
                <w:webHidden/>
              </w:rPr>
              <w:fldChar w:fldCharType="end"/>
            </w:r>
          </w:hyperlink>
        </w:p>
        <w:p w:rsidR="00B2459F" w:rsidRDefault="006F1A44">
          <w:pPr>
            <w:pStyle w:val="TOC2"/>
            <w:tabs>
              <w:tab w:val="right" w:leader="dot" w:pos="9350"/>
            </w:tabs>
            <w:rPr>
              <w:noProof/>
              <w:sz w:val="22"/>
              <w:szCs w:val="22"/>
              <w:lang w:val="de-CH" w:eastAsia="de-CH"/>
            </w:rPr>
          </w:pPr>
          <w:hyperlink w:anchor="_Toc438507336" w:history="1">
            <w:r w:rsidR="00B2459F" w:rsidRPr="005D53A8">
              <w:rPr>
                <w:rStyle w:val="Hyperlink"/>
                <w:noProof/>
              </w:rPr>
              <w:t>Backend Components</w:t>
            </w:r>
            <w:r w:rsidR="00B2459F">
              <w:rPr>
                <w:noProof/>
                <w:webHidden/>
              </w:rPr>
              <w:tab/>
            </w:r>
            <w:r w:rsidR="00B2459F">
              <w:rPr>
                <w:noProof/>
                <w:webHidden/>
              </w:rPr>
              <w:fldChar w:fldCharType="begin"/>
            </w:r>
            <w:r w:rsidR="00B2459F">
              <w:rPr>
                <w:noProof/>
                <w:webHidden/>
              </w:rPr>
              <w:instrText xml:space="preserve"> PAGEREF _Toc438507336 \h </w:instrText>
            </w:r>
            <w:r w:rsidR="00B2459F">
              <w:rPr>
                <w:noProof/>
                <w:webHidden/>
              </w:rPr>
            </w:r>
            <w:r w:rsidR="00B2459F">
              <w:rPr>
                <w:noProof/>
                <w:webHidden/>
              </w:rPr>
              <w:fldChar w:fldCharType="separate"/>
            </w:r>
            <w:r w:rsidR="00B2459F">
              <w:rPr>
                <w:noProof/>
                <w:webHidden/>
              </w:rPr>
              <w:t>42</w:t>
            </w:r>
            <w:r w:rsidR="00B2459F">
              <w:rPr>
                <w:noProof/>
                <w:webHidden/>
              </w:rPr>
              <w:fldChar w:fldCharType="end"/>
            </w:r>
          </w:hyperlink>
        </w:p>
        <w:p w:rsidR="00B2459F" w:rsidRDefault="006F1A44">
          <w:pPr>
            <w:pStyle w:val="TOC3"/>
            <w:tabs>
              <w:tab w:val="right" w:leader="dot" w:pos="9350"/>
            </w:tabs>
            <w:rPr>
              <w:noProof/>
              <w:sz w:val="22"/>
              <w:szCs w:val="22"/>
              <w:lang w:val="de-CH" w:eastAsia="de-CH"/>
            </w:rPr>
          </w:pPr>
          <w:hyperlink w:anchor="_Toc438507337" w:history="1">
            <w:r w:rsidR="00B2459F" w:rsidRPr="005D53A8">
              <w:rPr>
                <w:rStyle w:val="Hyperlink"/>
                <w:noProof/>
              </w:rPr>
              <w:t>Database Module</w:t>
            </w:r>
            <w:r w:rsidR="00B2459F">
              <w:rPr>
                <w:noProof/>
                <w:webHidden/>
              </w:rPr>
              <w:tab/>
            </w:r>
            <w:r w:rsidR="00B2459F">
              <w:rPr>
                <w:noProof/>
                <w:webHidden/>
              </w:rPr>
              <w:fldChar w:fldCharType="begin"/>
            </w:r>
            <w:r w:rsidR="00B2459F">
              <w:rPr>
                <w:noProof/>
                <w:webHidden/>
              </w:rPr>
              <w:instrText xml:space="preserve"> PAGEREF _Toc438507337 \h </w:instrText>
            </w:r>
            <w:r w:rsidR="00B2459F">
              <w:rPr>
                <w:noProof/>
                <w:webHidden/>
              </w:rPr>
            </w:r>
            <w:r w:rsidR="00B2459F">
              <w:rPr>
                <w:noProof/>
                <w:webHidden/>
              </w:rPr>
              <w:fldChar w:fldCharType="separate"/>
            </w:r>
            <w:r w:rsidR="00B2459F">
              <w:rPr>
                <w:noProof/>
                <w:webHidden/>
              </w:rPr>
              <w:t>42</w:t>
            </w:r>
            <w:r w:rsidR="00B2459F">
              <w:rPr>
                <w:noProof/>
                <w:webHidden/>
              </w:rPr>
              <w:fldChar w:fldCharType="end"/>
            </w:r>
          </w:hyperlink>
        </w:p>
        <w:p w:rsidR="00B2459F" w:rsidRDefault="006F1A44">
          <w:pPr>
            <w:pStyle w:val="TOC2"/>
            <w:tabs>
              <w:tab w:val="right" w:leader="dot" w:pos="9350"/>
            </w:tabs>
            <w:rPr>
              <w:noProof/>
              <w:sz w:val="22"/>
              <w:szCs w:val="22"/>
              <w:lang w:val="de-CH" w:eastAsia="de-CH"/>
            </w:rPr>
          </w:pPr>
          <w:hyperlink w:anchor="_Toc438507338" w:history="1">
            <w:r w:rsidR="00B2459F" w:rsidRPr="005D53A8">
              <w:rPr>
                <w:rStyle w:val="Hyperlink"/>
                <w:noProof/>
              </w:rPr>
              <w:t>WebService Components</w:t>
            </w:r>
            <w:r w:rsidR="00B2459F">
              <w:rPr>
                <w:noProof/>
                <w:webHidden/>
              </w:rPr>
              <w:tab/>
            </w:r>
            <w:r w:rsidR="00B2459F">
              <w:rPr>
                <w:noProof/>
                <w:webHidden/>
              </w:rPr>
              <w:fldChar w:fldCharType="begin"/>
            </w:r>
            <w:r w:rsidR="00B2459F">
              <w:rPr>
                <w:noProof/>
                <w:webHidden/>
              </w:rPr>
              <w:instrText xml:space="preserve"> PAGEREF _Toc438507338 \h </w:instrText>
            </w:r>
            <w:r w:rsidR="00B2459F">
              <w:rPr>
                <w:noProof/>
                <w:webHidden/>
              </w:rPr>
            </w:r>
            <w:r w:rsidR="00B2459F">
              <w:rPr>
                <w:noProof/>
                <w:webHidden/>
              </w:rPr>
              <w:fldChar w:fldCharType="separate"/>
            </w:r>
            <w:r w:rsidR="00B2459F">
              <w:rPr>
                <w:noProof/>
                <w:webHidden/>
              </w:rPr>
              <w:t>43</w:t>
            </w:r>
            <w:r w:rsidR="00B2459F">
              <w:rPr>
                <w:noProof/>
                <w:webHidden/>
              </w:rPr>
              <w:fldChar w:fldCharType="end"/>
            </w:r>
          </w:hyperlink>
        </w:p>
        <w:p w:rsidR="00B2459F" w:rsidRDefault="006F1A44">
          <w:pPr>
            <w:pStyle w:val="TOC3"/>
            <w:tabs>
              <w:tab w:val="right" w:leader="dot" w:pos="9350"/>
            </w:tabs>
            <w:rPr>
              <w:noProof/>
              <w:sz w:val="22"/>
              <w:szCs w:val="22"/>
              <w:lang w:val="de-CH" w:eastAsia="de-CH"/>
            </w:rPr>
          </w:pPr>
          <w:hyperlink w:anchor="_Toc438507339" w:history="1">
            <w:r w:rsidR="00B2459F" w:rsidRPr="005D53A8">
              <w:rPr>
                <w:rStyle w:val="Hyperlink"/>
                <w:noProof/>
              </w:rPr>
              <w:t>Functions</w:t>
            </w:r>
            <w:r w:rsidR="00B2459F">
              <w:rPr>
                <w:noProof/>
                <w:webHidden/>
              </w:rPr>
              <w:tab/>
            </w:r>
            <w:r w:rsidR="00B2459F">
              <w:rPr>
                <w:noProof/>
                <w:webHidden/>
              </w:rPr>
              <w:fldChar w:fldCharType="begin"/>
            </w:r>
            <w:r w:rsidR="00B2459F">
              <w:rPr>
                <w:noProof/>
                <w:webHidden/>
              </w:rPr>
              <w:instrText xml:space="preserve"> PAGEREF _Toc438507339 \h </w:instrText>
            </w:r>
            <w:r w:rsidR="00B2459F">
              <w:rPr>
                <w:noProof/>
                <w:webHidden/>
              </w:rPr>
            </w:r>
            <w:r w:rsidR="00B2459F">
              <w:rPr>
                <w:noProof/>
                <w:webHidden/>
              </w:rPr>
              <w:fldChar w:fldCharType="separate"/>
            </w:r>
            <w:r w:rsidR="00B2459F">
              <w:rPr>
                <w:noProof/>
                <w:webHidden/>
              </w:rPr>
              <w:t>43</w:t>
            </w:r>
            <w:r w:rsidR="00B2459F">
              <w:rPr>
                <w:noProof/>
                <w:webHidden/>
              </w:rPr>
              <w:fldChar w:fldCharType="end"/>
            </w:r>
          </w:hyperlink>
        </w:p>
        <w:p w:rsidR="00B2459F" w:rsidRDefault="006F1A44">
          <w:pPr>
            <w:pStyle w:val="TOC3"/>
            <w:tabs>
              <w:tab w:val="right" w:leader="dot" w:pos="9350"/>
            </w:tabs>
            <w:rPr>
              <w:noProof/>
              <w:sz w:val="22"/>
              <w:szCs w:val="22"/>
              <w:lang w:val="de-CH" w:eastAsia="de-CH"/>
            </w:rPr>
          </w:pPr>
          <w:hyperlink w:anchor="_Toc438507340" w:history="1">
            <w:r w:rsidR="00B2459F" w:rsidRPr="005D53A8">
              <w:rPr>
                <w:rStyle w:val="Hyperlink"/>
                <w:noProof/>
              </w:rPr>
              <w:t>Bindings</w:t>
            </w:r>
            <w:r w:rsidR="00B2459F">
              <w:rPr>
                <w:noProof/>
                <w:webHidden/>
              </w:rPr>
              <w:tab/>
            </w:r>
            <w:r w:rsidR="00B2459F">
              <w:rPr>
                <w:noProof/>
                <w:webHidden/>
              </w:rPr>
              <w:fldChar w:fldCharType="begin"/>
            </w:r>
            <w:r w:rsidR="00B2459F">
              <w:rPr>
                <w:noProof/>
                <w:webHidden/>
              </w:rPr>
              <w:instrText xml:space="preserve"> PAGEREF _Toc438507340 \h </w:instrText>
            </w:r>
            <w:r w:rsidR="00B2459F">
              <w:rPr>
                <w:noProof/>
                <w:webHidden/>
              </w:rPr>
            </w:r>
            <w:r w:rsidR="00B2459F">
              <w:rPr>
                <w:noProof/>
                <w:webHidden/>
              </w:rPr>
              <w:fldChar w:fldCharType="separate"/>
            </w:r>
            <w:r w:rsidR="00B2459F">
              <w:rPr>
                <w:noProof/>
                <w:webHidden/>
              </w:rPr>
              <w:t>43</w:t>
            </w:r>
            <w:r w:rsidR="00B2459F">
              <w:rPr>
                <w:noProof/>
                <w:webHidden/>
              </w:rPr>
              <w:fldChar w:fldCharType="end"/>
            </w:r>
          </w:hyperlink>
        </w:p>
        <w:p w:rsidR="00B2459F" w:rsidRDefault="006F1A44">
          <w:pPr>
            <w:pStyle w:val="TOC2"/>
            <w:tabs>
              <w:tab w:val="right" w:leader="dot" w:pos="9350"/>
            </w:tabs>
            <w:rPr>
              <w:noProof/>
              <w:sz w:val="22"/>
              <w:szCs w:val="22"/>
              <w:lang w:val="de-CH" w:eastAsia="de-CH"/>
            </w:rPr>
          </w:pPr>
          <w:hyperlink w:anchor="_Toc438507341" w:history="1">
            <w:r w:rsidR="00B2459F" w:rsidRPr="005D53A8">
              <w:rPr>
                <w:rStyle w:val="Hyperlink"/>
                <w:noProof/>
              </w:rPr>
              <w:t>Security Components</w:t>
            </w:r>
            <w:r w:rsidR="00B2459F">
              <w:rPr>
                <w:noProof/>
                <w:webHidden/>
              </w:rPr>
              <w:tab/>
            </w:r>
            <w:r w:rsidR="00B2459F">
              <w:rPr>
                <w:noProof/>
                <w:webHidden/>
              </w:rPr>
              <w:fldChar w:fldCharType="begin"/>
            </w:r>
            <w:r w:rsidR="00B2459F">
              <w:rPr>
                <w:noProof/>
                <w:webHidden/>
              </w:rPr>
              <w:instrText xml:space="preserve"> PAGEREF _Toc438507341 \h </w:instrText>
            </w:r>
            <w:r w:rsidR="00B2459F">
              <w:rPr>
                <w:noProof/>
                <w:webHidden/>
              </w:rPr>
            </w:r>
            <w:r w:rsidR="00B2459F">
              <w:rPr>
                <w:noProof/>
                <w:webHidden/>
              </w:rPr>
              <w:fldChar w:fldCharType="separate"/>
            </w:r>
            <w:r w:rsidR="00B2459F">
              <w:rPr>
                <w:noProof/>
                <w:webHidden/>
              </w:rPr>
              <w:t>44</w:t>
            </w:r>
            <w:r w:rsidR="00B2459F">
              <w:rPr>
                <w:noProof/>
                <w:webHidden/>
              </w:rPr>
              <w:fldChar w:fldCharType="end"/>
            </w:r>
          </w:hyperlink>
        </w:p>
        <w:p w:rsidR="00B2459F" w:rsidRDefault="006F1A44">
          <w:pPr>
            <w:pStyle w:val="TOC2"/>
            <w:tabs>
              <w:tab w:val="right" w:leader="dot" w:pos="9350"/>
            </w:tabs>
            <w:rPr>
              <w:noProof/>
              <w:sz w:val="22"/>
              <w:szCs w:val="22"/>
              <w:lang w:val="de-CH" w:eastAsia="de-CH"/>
            </w:rPr>
          </w:pPr>
          <w:hyperlink w:anchor="_Toc438507342" w:history="1">
            <w:r w:rsidR="00B2459F" w:rsidRPr="005D53A8">
              <w:rPr>
                <w:rStyle w:val="Hyperlink"/>
                <w:noProof/>
              </w:rPr>
              <w:t>Logging Components</w:t>
            </w:r>
            <w:r w:rsidR="00B2459F">
              <w:rPr>
                <w:noProof/>
                <w:webHidden/>
              </w:rPr>
              <w:tab/>
            </w:r>
            <w:r w:rsidR="00B2459F">
              <w:rPr>
                <w:noProof/>
                <w:webHidden/>
              </w:rPr>
              <w:fldChar w:fldCharType="begin"/>
            </w:r>
            <w:r w:rsidR="00B2459F">
              <w:rPr>
                <w:noProof/>
                <w:webHidden/>
              </w:rPr>
              <w:instrText xml:space="preserve"> PAGEREF _Toc438507342 \h </w:instrText>
            </w:r>
            <w:r w:rsidR="00B2459F">
              <w:rPr>
                <w:noProof/>
                <w:webHidden/>
              </w:rPr>
            </w:r>
            <w:r w:rsidR="00B2459F">
              <w:rPr>
                <w:noProof/>
                <w:webHidden/>
              </w:rPr>
              <w:fldChar w:fldCharType="separate"/>
            </w:r>
            <w:r w:rsidR="00B2459F">
              <w:rPr>
                <w:noProof/>
                <w:webHidden/>
              </w:rPr>
              <w:t>45</w:t>
            </w:r>
            <w:r w:rsidR="00B2459F">
              <w:rPr>
                <w:noProof/>
                <w:webHidden/>
              </w:rPr>
              <w:fldChar w:fldCharType="end"/>
            </w:r>
          </w:hyperlink>
        </w:p>
        <w:p w:rsidR="00B2459F" w:rsidRDefault="006F1A44">
          <w:pPr>
            <w:pStyle w:val="TOC1"/>
            <w:tabs>
              <w:tab w:val="right" w:leader="dot" w:pos="9350"/>
            </w:tabs>
            <w:rPr>
              <w:noProof/>
              <w:sz w:val="22"/>
              <w:szCs w:val="22"/>
              <w:lang w:val="de-CH" w:eastAsia="de-CH"/>
            </w:rPr>
          </w:pPr>
          <w:hyperlink w:anchor="_Toc438507343" w:history="1">
            <w:r w:rsidR="00B2459F" w:rsidRPr="005D53A8">
              <w:rPr>
                <w:rStyle w:val="Hyperlink"/>
                <w:noProof/>
              </w:rPr>
              <w:t>License addendum</w:t>
            </w:r>
            <w:r w:rsidR="00B2459F">
              <w:rPr>
                <w:noProof/>
                <w:webHidden/>
              </w:rPr>
              <w:tab/>
            </w:r>
            <w:r w:rsidR="00B2459F">
              <w:rPr>
                <w:noProof/>
                <w:webHidden/>
              </w:rPr>
              <w:fldChar w:fldCharType="begin"/>
            </w:r>
            <w:r w:rsidR="00B2459F">
              <w:rPr>
                <w:noProof/>
                <w:webHidden/>
              </w:rPr>
              <w:instrText xml:space="preserve"> PAGEREF _Toc438507343 \h </w:instrText>
            </w:r>
            <w:r w:rsidR="00B2459F">
              <w:rPr>
                <w:noProof/>
                <w:webHidden/>
              </w:rPr>
            </w:r>
            <w:r w:rsidR="00B2459F">
              <w:rPr>
                <w:noProof/>
                <w:webHidden/>
              </w:rPr>
              <w:fldChar w:fldCharType="separate"/>
            </w:r>
            <w:r w:rsidR="00B2459F">
              <w:rPr>
                <w:noProof/>
                <w:webHidden/>
              </w:rPr>
              <w:t>46</w:t>
            </w:r>
            <w:r w:rsidR="00B2459F">
              <w:rPr>
                <w:noProof/>
                <w:webHidden/>
              </w:rPr>
              <w:fldChar w:fldCharType="end"/>
            </w:r>
          </w:hyperlink>
        </w:p>
        <w:p w:rsidR="00B2459F" w:rsidRDefault="006F1A44">
          <w:pPr>
            <w:pStyle w:val="TOC2"/>
            <w:tabs>
              <w:tab w:val="right" w:leader="dot" w:pos="9350"/>
            </w:tabs>
            <w:rPr>
              <w:noProof/>
              <w:sz w:val="22"/>
              <w:szCs w:val="22"/>
              <w:lang w:val="de-CH" w:eastAsia="de-CH"/>
            </w:rPr>
          </w:pPr>
          <w:hyperlink w:anchor="_Toc438507344" w:history="1">
            <w:r w:rsidR="00B2459F" w:rsidRPr="005D53A8">
              <w:rPr>
                <w:rStyle w:val="Hyperlink"/>
                <w:noProof/>
              </w:rPr>
              <w:t>Additional Definitions</w:t>
            </w:r>
            <w:r w:rsidR="00B2459F">
              <w:rPr>
                <w:noProof/>
                <w:webHidden/>
              </w:rPr>
              <w:tab/>
            </w:r>
            <w:r w:rsidR="00B2459F">
              <w:rPr>
                <w:noProof/>
                <w:webHidden/>
              </w:rPr>
              <w:fldChar w:fldCharType="begin"/>
            </w:r>
            <w:r w:rsidR="00B2459F">
              <w:rPr>
                <w:noProof/>
                <w:webHidden/>
              </w:rPr>
              <w:instrText xml:space="preserve"> PAGEREF _Toc438507344 \h </w:instrText>
            </w:r>
            <w:r w:rsidR="00B2459F">
              <w:rPr>
                <w:noProof/>
                <w:webHidden/>
              </w:rPr>
            </w:r>
            <w:r w:rsidR="00B2459F">
              <w:rPr>
                <w:noProof/>
                <w:webHidden/>
              </w:rPr>
              <w:fldChar w:fldCharType="separate"/>
            </w:r>
            <w:r w:rsidR="00B2459F">
              <w:rPr>
                <w:noProof/>
                <w:webHidden/>
              </w:rPr>
              <w:t>46</w:t>
            </w:r>
            <w:r w:rsidR="00B2459F">
              <w:rPr>
                <w:noProof/>
                <w:webHidden/>
              </w:rPr>
              <w:fldChar w:fldCharType="end"/>
            </w:r>
          </w:hyperlink>
        </w:p>
        <w:p w:rsidR="00B2459F" w:rsidRDefault="006F1A44">
          <w:pPr>
            <w:pStyle w:val="TOC2"/>
            <w:tabs>
              <w:tab w:val="right" w:leader="dot" w:pos="9350"/>
            </w:tabs>
            <w:rPr>
              <w:noProof/>
              <w:sz w:val="22"/>
              <w:szCs w:val="22"/>
              <w:lang w:val="de-CH" w:eastAsia="de-CH"/>
            </w:rPr>
          </w:pPr>
          <w:hyperlink w:anchor="_Toc438507345" w:history="1">
            <w:r w:rsidR="00B2459F" w:rsidRPr="005D53A8">
              <w:rPr>
                <w:rStyle w:val="Hyperlink"/>
                <w:noProof/>
              </w:rPr>
              <w:t>Exception to Section 3 of the GNU GPL</w:t>
            </w:r>
            <w:r w:rsidR="00B2459F">
              <w:rPr>
                <w:noProof/>
                <w:webHidden/>
              </w:rPr>
              <w:tab/>
            </w:r>
            <w:r w:rsidR="00B2459F">
              <w:rPr>
                <w:noProof/>
                <w:webHidden/>
              </w:rPr>
              <w:fldChar w:fldCharType="begin"/>
            </w:r>
            <w:r w:rsidR="00B2459F">
              <w:rPr>
                <w:noProof/>
                <w:webHidden/>
              </w:rPr>
              <w:instrText xml:space="preserve"> PAGEREF _Toc438507345 \h </w:instrText>
            </w:r>
            <w:r w:rsidR="00B2459F">
              <w:rPr>
                <w:noProof/>
                <w:webHidden/>
              </w:rPr>
            </w:r>
            <w:r w:rsidR="00B2459F">
              <w:rPr>
                <w:noProof/>
                <w:webHidden/>
              </w:rPr>
              <w:fldChar w:fldCharType="separate"/>
            </w:r>
            <w:r w:rsidR="00B2459F">
              <w:rPr>
                <w:noProof/>
                <w:webHidden/>
              </w:rPr>
              <w:t>46</w:t>
            </w:r>
            <w:r w:rsidR="00B2459F">
              <w:rPr>
                <w:noProof/>
                <w:webHidden/>
              </w:rPr>
              <w:fldChar w:fldCharType="end"/>
            </w:r>
          </w:hyperlink>
        </w:p>
        <w:p w:rsidR="00B2459F" w:rsidRDefault="006F1A44">
          <w:pPr>
            <w:pStyle w:val="TOC2"/>
            <w:tabs>
              <w:tab w:val="right" w:leader="dot" w:pos="9350"/>
            </w:tabs>
            <w:rPr>
              <w:noProof/>
              <w:sz w:val="22"/>
              <w:szCs w:val="22"/>
              <w:lang w:val="de-CH" w:eastAsia="de-CH"/>
            </w:rPr>
          </w:pPr>
          <w:hyperlink w:anchor="_Toc438507346" w:history="1">
            <w:r w:rsidR="00B2459F" w:rsidRPr="005D53A8">
              <w:rPr>
                <w:rStyle w:val="Hyperlink"/>
                <w:noProof/>
              </w:rPr>
              <w:t>Conveying Modified Versions</w:t>
            </w:r>
            <w:r w:rsidR="00B2459F">
              <w:rPr>
                <w:noProof/>
                <w:webHidden/>
              </w:rPr>
              <w:tab/>
            </w:r>
            <w:r w:rsidR="00B2459F">
              <w:rPr>
                <w:noProof/>
                <w:webHidden/>
              </w:rPr>
              <w:fldChar w:fldCharType="begin"/>
            </w:r>
            <w:r w:rsidR="00B2459F">
              <w:rPr>
                <w:noProof/>
                <w:webHidden/>
              </w:rPr>
              <w:instrText xml:space="preserve"> PAGEREF _Toc438507346 \h </w:instrText>
            </w:r>
            <w:r w:rsidR="00B2459F">
              <w:rPr>
                <w:noProof/>
                <w:webHidden/>
              </w:rPr>
            </w:r>
            <w:r w:rsidR="00B2459F">
              <w:rPr>
                <w:noProof/>
                <w:webHidden/>
              </w:rPr>
              <w:fldChar w:fldCharType="separate"/>
            </w:r>
            <w:r w:rsidR="00B2459F">
              <w:rPr>
                <w:noProof/>
                <w:webHidden/>
              </w:rPr>
              <w:t>46</w:t>
            </w:r>
            <w:r w:rsidR="00B2459F">
              <w:rPr>
                <w:noProof/>
                <w:webHidden/>
              </w:rPr>
              <w:fldChar w:fldCharType="end"/>
            </w:r>
          </w:hyperlink>
        </w:p>
        <w:p w:rsidR="00B2459F" w:rsidRDefault="006F1A44">
          <w:pPr>
            <w:pStyle w:val="TOC2"/>
            <w:tabs>
              <w:tab w:val="right" w:leader="dot" w:pos="9350"/>
            </w:tabs>
            <w:rPr>
              <w:noProof/>
              <w:sz w:val="22"/>
              <w:szCs w:val="22"/>
              <w:lang w:val="de-CH" w:eastAsia="de-CH"/>
            </w:rPr>
          </w:pPr>
          <w:hyperlink w:anchor="_Toc438507347" w:history="1">
            <w:r w:rsidR="00B2459F" w:rsidRPr="005D53A8">
              <w:rPr>
                <w:rStyle w:val="Hyperlink"/>
                <w:noProof/>
              </w:rPr>
              <w:t>Object Code Incorporating Material from Library Header Files</w:t>
            </w:r>
            <w:r w:rsidR="00B2459F">
              <w:rPr>
                <w:noProof/>
                <w:webHidden/>
              </w:rPr>
              <w:tab/>
            </w:r>
            <w:r w:rsidR="00B2459F">
              <w:rPr>
                <w:noProof/>
                <w:webHidden/>
              </w:rPr>
              <w:fldChar w:fldCharType="begin"/>
            </w:r>
            <w:r w:rsidR="00B2459F">
              <w:rPr>
                <w:noProof/>
                <w:webHidden/>
              </w:rPr>
              <w:instrText xml:space="preserve"> PAGEREF _Toc438507347 \h </w:instrText>
            </w:r>
            <w:r w:rsidR="00B2459F">
              <w:rPr>
                <w:noProof/>
                <w:webHidden/>
              </w:rPr>
            </w:r>
            <w:r w:rsidR="00B2459F">
              <w:rPr>
                <w:noProof/>
                <w:webHidden/>
              </w:rPr>
              <w:fldChar w:fldCharType="separate"/>
            </w:r>
            <w:r w:rsidR="00B2459F">
              <w:rPr>
                <w:noProof/>
                <w:webHidden/>
              </w:rPr>
              <w:t>47</w:t>
            </w:r>
            <w:r w:rsidR="00B2459F">
              <w:rPr>
                <w:noProof/>
                <w:webHidden/>
              </w:rPr>
              <w:fldChar w:fldCharType="end"/>
            </w:r>
          </w:hyperlink>
        </w:p>
        <w:p w:rsidR="00B2459F" w:rsidRDefault="006F1A44">
          <w:pPr>
            <w:pStyle w:val="TOC2"/>
            <w:tabs>
              <w:tab w:val="right" w:leader="dot" w:pos="9350"/>
            </w:tabs>
            <w:rPr>
              <w:noProof/>
              <w:sz w:val="22"/>
              <w:szCs w:val="22"/>
              <w:lang w:val="de-CH" w:eastAsia="de-CH"/>
            </w:rPr>
          </w:pPr>
          <w:hyperlink w:anchor="_Toc438507348" w:history="1">
            <w:r w:rsidR="00B2459F" w:rsidRPr="005D53A8">
              <w:rPr>
                <w:rStyle w:val="Hyperlink"/>
                <w:noProof/>
              </w:rPr>
              <w:t>Combined Works</w:t>
            </w:r>
            <w:r w:rsidR="00B2459F">
              <w:rPr>
                <w:noProof/>
                <w:webHidden/>
              </w:rPr>
              <w:tab/>
            </w:r>
            <w:r w:rsidR="00B2459F">
              <w:rPr>
                <w:noProof/>
                <w:webHidden/>
              </w:rPr>
              <w:fldChar w:fldCharType="begin"/>
            </w:r>
            <w:r w:rsidR="00B2459F">
              <w:rPr>
                <w:noProof/>
                <w:webHidden/>
              </w:rPr>
              <w:instrText xml:space="preserve"> PAGEREF _Toc438507348 \h </w:instrText>
            </w:r>
            <w:r w:rsidR="00B2459F">
              <w:rPr>
                <w:noProof/>
                <w:webHidden/>
              </w:rPr>
            </w:r>
            <w:r w:rsidR="00B2459F">
              <w:rPr>
                <w:noProof/>
                <w:webHidden/>
              </w:rPr>
              <w:fldChar w:fldCharType="separate"/>
            </w:r>
            <w:r w:rsidR="00B2459F">
              <w:rPr>
                <w:noProof/>
                <w:webHidden/>
              </w:rPr>
              <w:t>47</w:t>
            </w:r>
            <w:r w:rsidR="00B2459F">
              <w:rPr>
                <w:noProof/>
                <w:webHidden/>
              </w:rPr>
              <w:fldChar w:fldCharType="end"/>
            </w:r>
          </w:hyperlink>
        </w:p>
        <w:p w:rsidR="00B2459F" w:rsidRDefault="006F1A44">
          <w:pPr>
            <w:pStyle w:val="TOC2"/>
            <w:tabs>
              <w:tab w:val="right" w:leader="dot" w:pos="9350"/>
            </w:tabs>
            <w:rPr>
              <w:noProof/>
              <w:sz w:val="22"/>
              <w:szCs w:val="22"/>
              <w:lang w:val="de-CH" w:eastAsia="de-CH"/>
            </w:rPr>
          </w:pPr>
          <w:hyperlink w:anchor="_Toc438507349" w:history="1">
            <w:r w:rsidR="00B2459F" w:rsidRPr="005D53A8">
              <w:rPr>
                <w:rStyle w:val="Hyperlink"/>
                <w:noProof/>
              </w:rPr>
              <w:t>Combined Libraries.</w:t>
            </w:r>
            <w:r w:rsidR="00B2459F">
              <w:rPr>
                <w:noProof/>
                <w:webHidden/>
              </w:rPr>
              <w:tab/>
            </w:r>
            <w:r w:rsidR="00B2459F">
              <w:rPr>
                <w:noProof/>
                <w:webHidden/>
              </w:rPr>
              <w:fldChar w:fldCharType="begin"/>
            </w:r>
            <w:r w:rsidR="00B2459F">
              <w:rPr>
                <w:noProof/>
                <w:webHidden/>
              </w:rPr>
              <w:instrText xml:space="preserve"> PAGEREF _Toc438507349 \h </w:instrText>
            </w:r>
            <w:r w:rsidR="00B2459F">
              <w:rPr>
                <w:noProof/>
                <w:webHidden/>
              </w:rPr>
            </w:r>
            <w:r w:rsidR="00B2459F">
              <w:rPr>
                <w:noProof/>
                <w:webHidden/>
              </w:rPr>
              <w:fldChar w:fldCharType="separate"/>
            </w:r>
            <w:r w:rsidR="00B2459F">
              <w:rPr>
                <w:noProof/>
                <w:webHidden/>
              </w:rPr>
              <w:t>48</w:t>
            </w:r>
            <w:r w:rsidR="00B2459F">
              <w:rPr>
                <w:noProof/>
                <w:webHidden/>
              </w:rPr>
              <w:fldChar w:fldCharType="end"/>
            </w:r>
          </w:hyperlink>
        </w:p>
        <w:p w:rsidR="00B2459F" w:rsidRDefault="006F1A44">
          <w:pPr>
            <w:pStyle w:val="TOC2"/>
            <w:tabs>
              <w:tab w:val="right" w:leader="dot" w:pos="9350"/>
            </w:tabs>
            <w:rPr>
              <w:noProof/>
              <w:sz w:val="22"/>
              <w:szCs w:val="22"/>
              <w:lang w:val="de-CH" w:eastAsia="de-CH"/>
            </w:rPr>
          </w:pPr>
          <w:hyperlink w:anchor="_Toc438507350" w:history="1">
            <w:r w:rsidR="00B2459F" w:rsidRPr="005D53A8">
              <w:rPr>
                <w:rStyle w:val="Hyperlink"/>
                <w:noProof/>
              </w:rPr>
              <w:t>Revised Versions of the GNU Lesser General Public License.</w:t>
            </w:r>
            <w:r w:rsidR="00B2459F">
              <w:rPr>
                <w:noProof/>
                <w:webHidden/>
              </w:rPr>
              <w:tab/>
            </w:r>
            <w:r w:rsidR="00B2459F">
              <w:rPr>
                <w:noProof/>
                <w:webHidden/>
              </w:rPr>
              <w:fldChar w:fldCharType="begin"/>
            </w:r>
            <w:r w:rsidR="00B2459F">
              <w:rPr>
                <w:noProof/>
                <w:webHidden/>
              </w:rPr>
              <w:instrText xml:space="preserve"> PAGEREF _Toc438507350 \h </w:instrText>
            </w:r>
            <w:r w:rsidR="00B2459F">
              <w:rPr>
                <w:noProof/>
                <w:webHidden/>
              </w:rPr>
            </w:r>
            <w:r w:rsidR="00B2459F">
              <w:rPr>
                <w:noProof/>
                <w:webHidden/>
              </w:rPr>
              <w:fldChar w:fldCharType="separate"/>
            </w:r>
            <w:r w:rsidR="00B2459F">
              <w:rPr>
                <w:noProof/>
                <w:webHidden/>
              </w:rPr>
              <w:t>48</w:t>
            </w:r>
            <w:r w:rsidR="00B2459F">
              <w:rPr>
                <w:noProof/>
                <w:webHidden/>
              </w:rPr>
              <w:fldChar w:fldCharType="end"/>
            </w:r>
          </w:hyperlink>
        </w:p>
        <w:p w:rsidR="00FD5054" w:rsidRDefault="00FD5054">
          <w:r>
            <w:rPr>
              <w:b/>
              <w:bCs/>
              <w:noProof/>
            </w:rPr>
            <w:fldChar w:fldCharType="end"/>
          </w:r>
        </w:p>
      </w:sdtContent>
    </w:sdt>
    <w:p w:rsidR="00F95F86" w:rsidRDefault="00F95F86"/>
    <w:p w:rsidR="00FD5054" w:rsidRDefault="00FD5054">
      <w:pPr>
        <w:rPr>
          <w:caps/>
          <w:color w:val="FFFFFF" w:themeColor="background1"/>
          <w:spacing w:val="15"/>
          <w:sz w:val="22"/>
          <w:szCs w:val="22"/>
        </w:rPr>
      </w:pPr>
      <w:r>
        <w:br w:type="page"/>
      </w:r>
    </w:p>
    <w:p w:rsidR="00F95F86" w:rsidRDefault="00EE2919" w:rsidP="00EE2919">
      <w:pPr>
        <w:pStyle w:val="Heading1"/>
      </w:pPr>
      <w:bookmarkStart w:id="0" w:name="_Toc438507315"/>
      <w:r>
        <w:lastRenderedPageBreak/>
        <w:t>Management Summary</w:t>
      </w:r>
      <w:bookmarkEnd w:id="0"/>
    </w:p>
    <w:p w:rsidR="00EE2919" w:rsidRDefault="00EE2919" w:rsidP="00EE2919"/>
    <w:p w:rsidR="00EE2919" w:rsidRDefault="00EE2919" w:rsidP="00EE2919">
      <w:pPr>
        <w:pStyle w:val="Heading2"/>
      </w:pPr>
      <w:bookmarkStart w:id="1" w:name="_Toc438507316"/>
      <w:r>
        <w:t>What is MoCap</w:t>
      </w:r>
      <w:bookmarkEnd w:id="1"/>
    </w:p>
    <w:p w:rsidR="008A3B66" w:rsidRDefault="007F4CDC" w:rsidP="008A3B66">
      <w:r>
        <w:t>MoCap is a windows form based application serving the purpose of managing small projects and simplifying communication. Besides typical chat functions</w:t>
      </w:r>
      <w:r w:rsidR="0079664E">
        <w:t>, like self-destructing messages etc.,</w:t>
      </w:r>
      <w:r>
        <w:t xml:space="preserve"> the goal is to create an app that allows you to chat with people, setup simple projects, where you invite people to contribute to, distribute tasks among people who joined your project and track expenses of your endeavor. </w:t>
      </w:r>
    </w:p>
    <w:p w:rsidR="007F4CDC" w:rsidRDefault="007F4CDC" w:rsidP="008A3B66">
      <w:r>
        <w:t>Tasks created can be assigned manually, automatically or ever through a poll, where project members vote for the owner of the task.</w:t>
      </w:r>
    </w:p>
    <w:p w:rsidR="007F4CDC" w:rsidRDefault="007F4CDC" w:rsidP="008A3B66">
      <w:r>
        <w:t>To track costs, you can atta</w:t>
      </w:r>
      <w:r w:rsidR="0079664E">
        <w:t>ch bills and invoices to a task. To avoid overspending, a certain budget can be set for each task to be accomplished.</w:t>
      </w:r>
    </w:p>
    <w:p w:rsidR="0079664E" w:rsidRDefault="0079664E" w:rsidP="008A3B66">
      <w:r>
        <w:t>Another focus of the app is security, thus any communication is encrypted before it leaves the device, ensuring that secured content only is being transmitted and persisted eventually.</w:t>
      </w:r>
    </w:p>
    <w:p w:rsidR="0079664E" w:rsidRDefault="0079664E" w:rsidP="008A3B66">
      <w:r>
        <w:t>Finally, the integration to the operating system allows alerts and notifications popping up in time anytime.</w:t>
      </w:r>
    </w:p>
    <w:p w:rsidR="0079664E" w:rsidRDefault="0079664E" w:rsidP="008A3B66"/>
    <w:p w:rsidR="0079664E" w:rsidRDefault="0079664E" w:rsidP="008A3B66">
      <w:r>
        <w:t xml:space="preserve">MoCap is the next generation of communication, helping people to stay connected and get projects going without a massive planning overhead. Try it now </w:t>
      </w:r>
      <w:r w:rsidR="00CD5A7D">
        <w:t>and see how MoCap will help you ease your day.</w:t>
      </w:r>
    </w:p>
    <w:p w:rsidR="0032671E" w:rsidRDefault="0032671E" w:rsidP="008A3B66"/>
    <w:p w:rsidR="0032671E" w:rsidRDefault="0032671E" w:rsidP="0032671E">
      <w:pPr>
        <w:pStyle w:val="Heading2"/>
      </w:pPr>
      <w:bookmarkStart w:id="2" w:name="_Toc438507317"/>
      <w:r>
        <w:t>How It Works</w:t>
      </w:r>
      <w:bookmarkEnd w:id="2"/>
    </w:p>
    <w:p w:rsidR="008F0C03" w:rsidRDefault="008F0C03" w:rsidP="0032671E">
      <w:r>
        <w:t>To get started you will need to register and open an account at our website. It won’t take long and we are not asking the hell out of you. All we need is a user name, a valid email address and you phone number. That’s it and you’re all set.</w:t>
      </w:r>
    </w:p>
    <w:p w:rsidR="008F0C03" w:rsidRDefault="008F0C03" w:rsidP="0032671E">
      <w:r>
        <w:t>In case you want to share more info with users in your directory you can, at any time, by filling in your details in the admin section</w:t>
      </w:r>
      <w:r w:rsidR="003445B0">
        <w:t xml:space="preserve"> (see chapter </w:t>
      </w:r>
      <w:hyperlink w:anchor="_Admin" w:history="1">
        <w:r w:rsidR="003445B0" w:rsidRPr="003445B0">
          <w:rPr>
            <w:rStyle w:val="Hyperlink"/>
          </w:rPr>
          <w:t>Admin</w:t>
        </w:r>
      </w:hyperlink>
      <w:r w:rsidR="003445B0">
        <w:t>)</w:t>
      </w:r>
      <w:r>
        <w:t>.</w:t>
      </w:r>
    </w:p>
    <w:p w:rsidR="0032671E" w:rsidRDefault="0032671E" w:rsidP="0032671E">
      <w:r>
        <w:t>MoCap is a project driven model. Everything you do typically represent a project, may it be organizing a simple event with your friends or a complex design project that involves others people’s know how.</w:t>
      </w:r>
    </w:p>
    <w:p w:rsidR="0032671E" w:rsidRDefault="0032671E" w:rsidP="0032671E">
      <w:r>
        <w:t>Besides the chat feature, which is of course available outside of a project too, any interaction is mapped to a project. Thus you start by creating a project.</w:t>
      </w:r>
    </w:p>
    <w:p w:rsidR="0032671E" w:rsidRDefault="0032671E" w:rsidP="0032671E">
      <w:r>
        <w:t xml:space="preserve">We tried to keep the security concept simple and easy to follow. Hence there are three types of human actors only; </w:t>
      </w:r>
    </w:p>
    <w:p w:rsidR="0032671E" w:rsidRDefault="0032671E" w:rsidP="0032671E">
      <w:pPr>
        <w:pStyle w:val="ListParagraph"/>
        <w:numPr>
          <w:ilvl w:val="0"/>
          <w:numId w:val="10"/>
        </w:numPr>
      </w:pPr>
      <w:r>
        <w:t>the “Creator”, which actually has full control over any interaction assigned to his / her project</w:t>
      </w:r>
    </w:p>
    <w:p w:rsidR="0032671E" w:rsidRDefault="0032671E" w:rsidP="0032671E">
      <w:pPr>
        <w:pStyle w:val="ListParagraph"/>
        <w:numPr>
          <w:ilvl w:val="0"/>
          <w:numId w:val="10"/>
        </w:numPr>
      </w:pPr>
      <w:r>
        <w:t>the “Owner”, who, besides the “Creator”, in case they differ, has full control over any item in his queue</w:t>
      </w:r>
    </w:p>
    <w:p w:rsidR="0032671E" w:rsidRDefault="0032671E" w:rsidP="0032671E">
      <w:pPr>
        <w:pStyle w:val="ListParagraph"/>
        <w:numPr>
          <w:ilvl w:val="0"/>
          <w:numId w:val="10"/>
        </w:numPr>
      </w:pPr>
      <w:r>
        <w:lastRenderedPageBreak/>
        <w:t>and finally the “User”, who has read permissions only, unless an item / interaction is assigned to him, which then classifies him as “Owner”.</w:t>
      </w:r>
    </w:p>
    <w:p w:rsidR="00AA0BC5" w:rsidRDefault="0032671E" w:rsidP="0032671E">
      <w:r>
        <w:t xml:space="preserve">So once you created your project and assigned members to it, </w:t>
      </w:r>
      <w:r w:rsidR="00AA0BC5">
        <w:t xml:space="preserve">you can add </w:t>
      </w:r>
      <w:r w:rsidR="00C94CEC">
        <w:t>/ run / open</w:t>
      </w:r>
    </w:p>
    <w:p w:rsidR="00CD5A7D" w:rsidRDefault="00AA0BC5" w:rsidP="00AA0BC5">
      <w:pPr>
        <w:pStyle w:val="ListParagraph"/>
        <w:numPr>
          <w:ilvl w:val="0"/>
          <w:numId w:val="10"/>
        </w:numPr>
      </w:pPr>
      <w:r w:rsidRPr="00C94CEC">
        <w:rPr>
          <w:b/>
        </w:rPr>
        <w:t xml:space="preserve">Tasks </w:t>
      </w:r>
      <w:r w:rsidRPr="00C94CEC">
        <w:rPr>
          <w:b/>
        </w:rPr>
        <w:br/>
      </w:r>
      <w:r>
        <w:t xml:space="preserve">Representing a piece of work, which can consist out of tasks being assigned to the task (called </w:t>
      </w:r>
      <w:r w:rsidRPr="00AA0BC5">
        <w:rPr>
          <w:i/>
        </w:rPr>
        <w:t>Subtasks</w:t>
      </w:r>
      <w:r>
        <w:t xml:space="preserve">). A task has several attributes, which are explained in more detail later on (see chapter </w:t>
      </w:r>
      <w:hyperlink w:anchor="_Task" w:history="1">
        <w:r w:rsidRPr="00AA0BC5">
          <w:rPr>
            <w:rStyle w:val="Hyperlink"/>
          </w:rPr>
          <w:t>Interaction Components/Tasks</w:t>
        </w:r>
      </w:hyperlink>
      <w:r>
        <w:t>).</w:t>
      </w:r>
    </w:p>
    <w:p w:rsidR="00AA0BC5" w:rsidRDefault="00C94CEC" w:rsidP="00AA0BC5">
      <w:pPr>
        <w:pStyle w:val="ListParagraph"/>
        <w:numPr>
          <w:ilvl w:val="0"/>
          <w:numId w:val="10"/>
        </w:numPr>
      </w:pPr>
      <w:r w:rsidRPr="00C94CEC">
        <w:rPr>
          <w:b/>
        </w:rPr>
        <w:t>Chats</w:t>
      </w:r>
      <w:r w:rsidRPr="00C94CEC">
        <w:rPr>
          <w:b/>
        </w:rPr>
        <w:br/>
      </w:r>
      <w:r>
        <w:t xml:space="preserve">Opening a chat on behalf of a project always includes all project members in the distribution list (see chapter </w:t>
      </w:r>
      <w:hyperlink w:anchor="_Chat" w:history="1">
        <w:r w:rsidRPr="00C94CEC">
          <w:rPr>
            <w:rStyle w:val="Hyperlink"/>
          </w:rPr>
          <w:t>Interaction Components/Chat</w:t>
        </w:r>
      </w:hyperlink>
      <w:r>
        <w:t>).</w:t>
      </w:r>
    </w:p>
    <w:p w:rsidR="00C94CEC" w:rsidRDefault="00C94CEC" w:rsidP="00AA0BC5">
      <w:pPr>
        <w:pStyle w:val="ListParagraph"/>
        <w:numPr>
          <w:ilvl w:val="0"/>
          <w:numId w:val="10"/>
        </w:numPr>
      </w:pPr>
      <w:r w:rsidRPr="00C94CEC">
        <w:rPr>
          <w:b/>
        </w:rPr>
        <w:t>Polls</w:t>
      </w:r>
      <w:r w:rsidRPr="00C94CEC">
        <w:rPr>
          <w:b/>
        </w:rPr>
        <w:br/>
      </w:r>
      <w:r>
        <w:t xml:space="preserve">You can create project polls, which allows project members to vote for an option and assign tasks based on the polls </w:t>
      </w:r>
      <w:proofErr w:type="gramStart"/>
      <w:r>
        <w:t>outcome(</w:t>
      </w:r>
      <w:proofErr w:type="gramEnd"/>
      <w:r>
        <w:t xml:space="preserve">see chapter </w:t>
      </w:r>
      <w:hyperlink w:anchor="_Poll" w:history="1">
        <w:r w:rsidRPr="00C94CEC">
          <w:rPr>
            <w:rStyle w:val="Hyperlink"/>
          </w:rPr>
          <w:t>Interaction Components/Poll</w:t>
        </w:r>
      </w:hyperlink>
      <w:r>
        <w:t>).</w:t>
      </w:r>
    </w:p>
    <w:p w:rsidR="00C94CEC" w:rsidRDefault="00C94CEC" w:rsidP="00AA0BC5">
      <w:pPr>
        <w:pStyle w:val="ListParagraph"/>
        <w:numPr>
          <w:ilvl w:val="0"/>
          <w:numId w:val="10"/>
        </w:numPr>
      </w:pPr>
      <w:r w:rsidRPr="00C94CEC">
        <w:rPr>
          <w:b/>
        </w:rPr>
        <w:t>Accounting</w:t>
      </w:r>
      <w:r w:rsidRPr="00C94CEC">
        <w:rPr>
          <w:b/>
        </w:rPr>
        <w:br/>
      </w:r>
      <w:r>
        <w:t xml:space="preserve">You can enable accounting on your project, which allows you to set a budget on the project itself or individual tasks. Users contributing to a project can then add invoices and bills to it, reflecting the costs effectively accumulated (see chapter </w:t>
      </w:r>
      <w:hyperlink w:anchor="_Accounting" w:history="1">
        <w:r w:rsidRPr="00C94CEC">
          <w:rPr>
            <w:rStyle w:val="Hyperlink"/>
          </w:rPr>
          <w:t>Interaction Components/Accounting</w:t>
        </w:r>
      </w:hyperlink>
      <w:r>
        <w:t>).</w:t>
      </w:r>
    </w:p>
    <w:p w:rsidR="00C94CEC" w:rsidRDefault="00C94CEC" w:rsidP="00AA0BC5">
      <w:pPr>
        <w:pStyle w:val="ListParagraph"/>
        <w:numPr>
          <w:ilvl w:val="0"/>
          <w:numId w:val="10"/>
        </w:numPr>
      </w:pPr>
      <w:r w:rsidRPr="00C94CEC">
        <w:rPr>
          <w:b/>
        </w:rPr>
        <w:t>Reports</w:t>
      </w:r>
      <w:r w:rsidRPr="00C94CEC">
        <w:rPr>
          <w:b/>
        </w:rPr>
        <w:br/>
      </w:r>
      <w:r>
        <w:t xml:space="preserve">You can run reports against you projects, to stay informed and supervise progress as well as </w:t>
      </w:r>
      <w:r w:rsidR="000E2097">
        <w:t xml:space="preserve">accumulated </w:t>
      </w:r>
      <w:r>
        <w:t xml:space="preserve">costs (see chapter </w:t>
      </w:r>
      <w:hyperlink w:anchor="_Reporting" w:history="1">
        <w:r w:rsidRPr="00C94CEC">
          <w:rPr>
            <w:rStyle w:val="Hyperlink"/>
          </w:rPr>
          <w:t>Interaction Components/Reporting</w:t>
        </w:r>
      </w:hyperlink>
      <w:r>
        <w:t>).</w:t>
      </w:r>
    </w:p>
    <w:p w:rsidR="008F0C03" w:rsidRDefault="008F0C03" w:rsidP="008F0C03">
      <w:r>
        <w:t>After you have setup your project users can start participating and get the project going.</w:t>
      </w:r>
    </w:p>
    <w:p w:rsidR="0000671E" w:rsidRDefault="008F0C03" w:rsidP="008F0C03">
      <w:r>
        <w:t xml:space="preserve">MoCap will also take care of a seamless and uninterrupted service by persisting any interaction within the system on a central database </w:t>
      </w:r>
      <w:r w:rsidR="000E2097">
        <w:t>on</w:t>
      </w:r>
      <w:r>
        <w:t xml:space="preserve"> the internet. No worries, your data is kept save and encrypted for security purposes</w:t>
      </w:r>
      <w:r w:rsidR="003445B0">
        <w:t xml:space="preserve"> (see chapter </w:t>
      </w:r>
      <w:hyperlink w:anchor="_Security_Components" w:history="1">
        <w:r w:rsidR="003445B0" w:rsidRPr="003445B0">
          <w:rPr>
            <w:rStyle w:val="Hyperlink"/>
          </w:rPr>
          <w:t>Security Components</w:t>
        </w:r>
      </w:hyperlink>
      <w:r w:rsidR="003445B0">
        <w:t>)</w:t>
      </w:r>
      <w:r>
        <w:t xml:space="preserve">. Anything leaving or entering MoCap is encrypted, making it </w:t>
      </w:r>
      <w:r w:rsidR="000E2097">
        <w:t>next to</w:t>
      </w:r>
      <w:r>
        <w:t xml:space="preserve"> impossible for a man in the middle attack</w:t>
      </w:r>
      <w:r w:rsidR="000E2097">
        <w:t xml:space="preserve"> to succeed</w:t>
      </w:r>
      <w:r>
        <w:t>.</w:t>
      </w:r>
    </w:p>
    <w:p w:rsidR="0000671E" w:rsidRDefault="0000671E">
      <w:pPr>
        <w:rPr>
          <w:caps/>
          <w:spacing w:val="15"/>
        </w:rPr>
      </w:pPr>
      <w:r>
        <w:br w:type="page"/>
      </w:r>
    </w:p>
    <w:p w:rsidR="00EE2919" w:rsidRDefault="00EE2919" w:rsidP="00EE2919">
      <w:pPr>
        <w:pStyle w:val="Heading1"/>
      </w:pPr>
      <w:bookmarkStart w:id="3" w:name="_Toc438507318"/>
      <w:r>
        <w:lastRenderedPageBreak/>
        <w:t>Requirements Engineering</w:t>
      </w:r>
      <w:bookmarkEnd w:id="3"/>
    </w:p>
    <w:p w:rsidR="00386E90" w:rsidRPr="00386E90" w:rsidRDefault="00386E90" w:rsidP="00386E90"/>
    <w:p w:rsidR="00386E90" w:rsidRDefault="00386E90" w:rsidP="00386E90">
      <w:pPr>
        <w:pStyle w:val="Heading2"/>
        <w:rPr>
          <w:ins w:id="4" w:author="Christian B. Sax" w:date="2015-12-21T16:43:00Z"/>
        </w:rPr>
      </w:pPr>
      <w:bookmarkStart w:id="5" w:name="_Toc438507319"/>
      <w:r>
        <w:t>Technology</w:t>
      </w:r>
      <w:r w:rsidR="00F77B7E">
        <w:t xml:space="preserve"> Evaluation</w:t>
      </w:r>
      <w:bookmarkEnd w:id="5"/>
    </w:p>
    <w:p w:rsidR="00B721F2" w:rsidRPr="00B721F2" w:rsidRDefault="00B721F2">
      <w:pPr>
        <w:pStyle w:val="Heading3"/>
        <w:rPr>
          <w:rPrChange w:id="6" w:author="Christian B. Sax" w:date="2015-12-21T16:43:00Z">
            <w:rPr/>
          </w:rPrChange>
        </w:rPr>
        <w:pPrChange w:id="7" w:author="Christian B. Sax" w:date="2015-12-21T16:43:00Z">
          <w:pPr>
            <w:pStyle w:val="Heading2"/>
          </w:pPr>
        </w:pPrChange>
      </w:pPr>
      <w:bookmarkStart w:id="8" w:name="_Toc438507320"/>
      <w:r>
        <w:t>Programming Lanugage</w:t>
      </w:r>
      <w:bookmarkEnd w:id="8"/>
    </w:p>
    <w:p w:rsidR="00EE2919" w:rsidRDefault="005953CC" w:rsidP="00C62761">
      <w:pPr>
        <w:pStyle w:val="ListParagraph"/>
        <w:numPr>
          <w:ilvl w:val="0"/>
          <w:numId w:val="6"/>
        </w:numPr>
      </w:pPr>
      <w:r>
        <w:t xml:space="preserve">The application must run on Windows 8 or </w:t>
      </w:r>
      <w:r w:rsidR="00386E90">
        <w:t>higher</w:t>
      </w:r>
    </w:p>
    <w:p w:rsidR="00C62761" w:rsidRDefault="00386E90" w:rsidP="00C62761">
      <w:pPr>
        <w:pStyle w:val="ListParagraph"/>
        <w:numPr>
          <w:ilvl w:val="0"/>
          <w:numId w:val="6"/>
        </w:numPr>
      </w:pPr>
      <w:r>
        <w:t>The technology used must offer GUI design through its IDE</w:t>
      </w:r>
    </w:p>
    <w:p w:rsidR="00C62761" w:rsidRDefault="00386E90" w:rsidP="00C62761">
      <w:pPr>
        <w:pStyle w:val="ListParagraph"/>
        <w:numPr>
          <w:ilvl w:val="0"/>
          <w:numId w:val="6"/>
        </w:numPr>
      </w:pPr>
      <w:r>
        <w:t>Technology must offer OS integration to generate alarm and / or notifications</w:t>
      </w:r>
    </w:p>
    <w:p w:rsidR="00C62761" w:rsidRDefault="00386E90" w:rsidP="00C62761">
      <w:pPr>
        <w:pStyle w:val="ListParagraph"/>
        <w:numPr>
          <w:ilvl w:val="0"/>
          <w:numId w:val="6"/>
        </w:numPr>
      </w:pPr>
      <w:r>
        <w:t>Allow MVC programming pattern</w:t>
      </w:r>
    </w:p>
    <w:p w:rsidR="00386E90" w:rsidRDefault="00386E90" w:rsidP="00C62761">
      <w:pPr>
        <w:pStyle w:val="ListParagraph"/>
        <w:numPr>
          <w:ilvl w:val="0"/>
          <w:numId w:val="6"/>
        </w:numPr>
      </w:pPr>
      <w:r>
        <w:t>Technology must be user friendly, easy to handle and good documentation</w:t>
      </w:r>
    </w:p>
    <w:p w:rsidR="00C62761" w:rsidRDefault="00C62761" w:rsidP="00C62761">
      <w:pPr>
        <w:pStyle w:val="ListParagraph"/>
        <w:numPr>
          <w:ilvl w:val="0"/>
          <w:numId w:val="6"/>
        </w:numPr>
      </w:pPr>
      <w:r>
        <w:t>Programming language must be versatile with regards to platform</w:t>
      </w:r>
    </w:p>
    <w:p w:rsidR="00B721F2" w:rsidRDefault="00386E90" w:rsidP="00B721F2">
      <w:pPr>
        <w:pStyle w:val="ListParagraph"/>
        <w:numPr>
          <w:ilvl w:val="0"/>
          <w:numId w:val="6"/>
        </w:numPr>
      </w:pPr>
      <w:r>
        <w:t>Technology must offer great efficiency when it comes to GUI design</w:t>
      </w:r>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17"/>
        <w:gridCol w:w="745"/>
        <w:gridCol w:w="880"/>
      </w:tblGrid>
      <w:tr w:rsidR="00386E90" w:rsidRPr="00386E90" w:rsidTr="00B721F2">
        <w:trPr>
          <w:trHeight w:val="315"/>
        </w:trPr>
        <w:tc>
          <w:tcPr>
            <w:tcW w:w="8160"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Descision Matrix</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p>
        </w:tc>
      </w:tr>
      <w:tr w:rsidR="00386E90" w:rsidRPr="00386E90" w:rsidTr="00B721F2">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22"/>
                <w:szCs w:val="22"/>
                <w:lang w:val="de-CH" w:eastAsia="de-CH"/>
              </w:rPr>
            </w:pPr>
          </w:p>
        </w:tc>
        <w:tc>
          <w:tcPr>
            <w:tcW w:w="115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F</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G</w:t>
            </w:r>
          </w:p>
        </w:tc>
        <w:tc>
          <w:tcPr>
            <w:tcW w:w="880" w:type="dxa"/>
            <w:tcBorders>
              <w:top w:val="nil"/>
              <w:left w:val="nil"/>
              <w:bottom w:val="nil"/>
              <w:right w:val="nil"/>
            </w:tcBorders>
            <w:shd w:val="clear" w:color="auto" w:fill="auto"/>
            <w:noWrap/>
            <w:vAlign w:val="bottom"/>
            <w:hideMark/>
          </w:tcPr>
          <w:p w:rsidR="00386E90" w:rsidRPr="00386E90" w:rsidRDefault="00386E90" w:rsidP="00B721F2">
            <w:pPr>
              <w:spacing w:before="0" w:after="0" w:line="240" w:lineRule="auto"/>
              <w:jc w:val="center"/>
              <w:rPr>
                <w:rFonts w:ascii="Calibri" w:eastAsia="Times New Roman" w:hAnsi="Calibri" w:cs="Times New Roman"/>
                <w:b/>
                <w:bCs/>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386E90">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386E90" w:rsidRPr="00386E90" w:rsidRDefault="00386E90" w:rsidP="00386E90">
            <w:pPr>
              <w:spacing w:before="0" w:after="0" w:line="240" w:lineRule="auto"/>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Criterion Weight</w:t>
            </w:r>
          </w:p>
        </w:tc>
        <w:tc>
          <w:tcPr>
            <w:tcW w:w="115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p>
        </w:tc>
      </w:tr>
      <w:tr w:rsidR="00386E90" w:rsidRPr="00386E90" w:rsidTr="00386E90">
        <w:trPr>
          <w:trHeight w:val="315"/>
        </w:trPr>
        <w:tc>
          <w:tcPr>
            <w:tcW w:w="1274"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rPr>
                <w:rFonts w:ascii="Times New Roman" w:eastAsia="Times New Roman" w:hAnsi="Times New Roman" w:cs="Times New Roman"/>
                <w:lang w:val="de-CH" w:eastAsia="de-CH"/>
              </w:rPr>
            </w:pPr>
          </w:p>
        </w:tc>
      </w:tr>
      <w:tr w:rsidR="00386E90" w:rsidRPr="00386E90" w:rsidTr="00B721F2">
        <w:trPr>
          <w:trHeight w:val="315"/>
        </w:trPr>
        <w:tc>
          <w:tcPr>
            <w:tcW w:w="8160"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386E90" w:rsidRPr="00386E90" w:rsidRDefault="00386E90" w:rsidP="00386E90">
            <w:pPr>
              <w:spacing w:before="0" w:after="0" w:line="240" w:lineRule="auto"/>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Weighted Scores</w:t>
            </w:r>
          </w:p>
        </w:tc>
        <w:tc>
          <w:tcPr>
            <w:tcW w:w="880" w:type="dxa"/>
            <w:tcBorders>
              <w:top w:val="single" w:sz="8" w:space="0" w:color="auto"/>
              <w:left w:val="nil"/>
              <w:bottom w:val="nil"/>
              <w:right w:val="single" w:sz="8" w:space="0" w:color="auto"/>
            </w:tcBorders>
            <w:shd w:val="clear" w:color="000000" w:fill="F8CBAD"/>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22"/>
                <w:szCs w:val="22"/>
                <w:lang w:val="de-CH" w:eastAsia="de-CH"/>
              </w:rPr>
            </w:pPr>
            <w:r w:rsidRPr="00386E90">
              <w:rPr>
                <w:rFonts w:ascii="Calibri" w:eastAsia="Times New Roman" w:hAnsi="Calibri" w:cs="Times New Roman"/>
                <w:color w:val="000000"/>
                <w:sz w:val="22"/>
                <w:szCs w:val="22"/>
                <w:lang w:val="de-CH" w:eastAsia="de-CH"/>
              </w:rPr>
              <w:t> </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B721F2">
            <w:pPr>
              <w:spacing w:before="0" w:after="0" w:line="240" w:lineRule="auto"/>
              <w:jc w:val="center"/>
              <w:rPr>
                <w:rFonts w:ascii="Calibri" w:eastAsia="Times New Roman" w:hAnsi="Calibri" w:cs="Times New Roman"/>
                <w:color w:val="000000"/>
                <w:sz w:val="16"/>
                <w:szCs w:val="16"/>
                <w:lang w:val="de-CH" w:eastAsia="de-CH"/>
              </w:rPr>
            </w:pPr>
          </w:p>
        </w:tc>
        <w:tc>
          <w:tcPr>
            <w:tcW w:w="115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F</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B721F2" w:rsidP="00B721F2">
            <w:pPr>
              <w:spacing w:before="0" w:after="0" w:line="240" w:lineRule="auto"/>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G</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386E90" w:rsidRDefault="00386E90" w:rsidP="00B721F2">
            <w:pPr>
              <w:spacing w:before="0" w:after="0" w:line="240" w:lineRule="auto"/>
              <w:jc w:val="center"/>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386E90" w:rsidRPr="00B721F2" w:rsidRDefault="00386E90" w:rsidP="00B721F2">
            <w:pPr>
              <w:spacing w:before="0" w:after="0" w:line="240" w:lineRule="auto"/>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642</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386E90" w:rsidRPr="00B721F2" w:rsidRDefault="00386E90" w:rsidP="00B721F2">
            <w:pPr>
              <w:spacing w:before="0" w:after="0" w:line="240" w:lineRule="auto"/>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574</w:t>
            </w:r>
          </w:p>
        </w:tc>
      </w:tr>
      <w:tr w:rsidR="00386E90" w:rsidRPr="00386E90" w:rsidTr="00386E90">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386E90" w:rsidRPr="00B721F2" w:rsidRDefault="00386E90" w:rsidP="00B721F2">
            <w:pPr>
              <w:spacing w:before="0" w:after="0" w:line="240" w:lineRule="auto"/>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536</w:t>
            </w:r>
          </w:p>
        </w:tc>
      </w:tr>
      <w:tr w:rsidR="00386E90" w:rsidRPr="00386E90" w:rsidTr="00386E90">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386E90" w:rsidRPr="00386E90" w:rsidRDefault="00386E90" w:rsidP="00386E90">
            <w:pPr>
              <w:spacing w:before="0" w:after="0" w:line="240" w:lineRule="auto"/>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386E90" w:rsidRPr="00386E90" w:rsidRDefault="00386E90" w:rsidP="00386E90">
            <w:pPr>
              <w:spacing w:before="0" w:after="0" w:line="240" w:lineRule="auto"/>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386E90" w:rsidRPr="00B721F2" w:rsidRDefault="00386E90" w:rsidP="00B721F2">
            <w:pPr>
              <w:spacing w:before="0" w:after="0" w:line="240" w:lineRule="auto"/>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602</w:t>
            </w:r>
          </w:p>
        </w:tc>
      </w:tr>
    </w:tbl>
    <w:p w:rsidR="0073235C" w:rsidRDefault="0073235C" w:rsidP="00753C7C"/>
    <w:p w:rsidR="007159F6" w:rsidRDefault="007159F6">
      <w:pPr>
        <w:rPr>
          <w:caps/>
          <w:color w:val="1A495C" w:themeColor="accent1" w:themeShade="7F"/>
          <w:spacing w:val="15"/>
        </w:rPr>
      </w:pPr>
      <w:r>
        <w:br w:type="page"/>
      </w:r>
    </w:p>
    <w:p w:rsidR="00B721F2" w:rsidRDefault="00B721F2" w:rsidP="00B721F2">
      <w:pPr>
        <w:pStyle w:val="Heading3"/>
      </w:pPr>
      <w:bookmarkStart w:id="9" w:name="_Toc438507321"/>
      <w:r>
        <w:lastRenderedPageBreak/>
        <w:t>Web Technology</w:t>
      </w:r>
      <w:bookmarkEnd w:id="9"/>
    </w:p>
    <w:p w:rsidR="00B721F2" w:rsidRDefault="00B721F2" w:rsidP="00B721F2">
      <w:pPr>
        <w:pStyle w:val="ListParagraph"/>
        <w:numPr>
          <w:ilvl w:val="0"/>
          <w:numId w:val="11"/>
        </w:numPr>
      </w:pPr>
      <w:r>
        <w:t>Must be at hand</w:t>
      </w:r>
    </w:p>
    <w:p w:rsidR="00B721F2" w:rsidRDefault="00B721F2" w:rsidP="00B721F2">
      <w:pPr>
        <w:pStyle w:val="ListParagraph"/>
        <w:numPr>
          <w:ilvl w:val="0"/>
          <w:numId w:val="11"/>
        </w:numPr>
      </w:pPr>
      <w:r>
        <w:t>Low on costs</w:t>
      </w:r>
    </w:p>
    <w:p w:rsidR="00B721F2" w:rsidRDefault="00B721F2" w:rsidP="00B721F2">
      <w:pPr>
        <w:pStyle w:val="ListParagraph"/>
        <w:numPr>
          <w:ilvl w:val="0"/>
          <w:numId w:val="11"/>
        </w:numPr>
      </w:pPr>
      <w:r>
        <w:t>Easy to setup</w:t>
      </w:r>
    </w:p>
    <w:p w:rsidR="00B721F2" w:rsidRDefault="00B721F2" w:rsidP="00B721F2">
      <w:pPr>
        <w:pStyle w:val="ListParagraph"/>
        <w:numPr>
          <w:ilvl w:val="0"/>
          <w:numId w:val="11"/>
        </w:numPr>
      </w:pPr>
      <w:r>
        <w:t xml:space="preserve">Easy to deploy </w:t>
      </w:r>
      <w:r w:rsidR="00EE4064">
        <w:t xml:space="preserve">c# </w:t>
      </w:r>
      <w:r>
        <w:t>web service</w:t>
      </w:r>
    </w:p>
    <w:p w:rsidR="00B721F2" w:rsidRDefault="00B721F2" w:rsidP="00B721F2">
      <w:pPr>
        <w:pStyle w:val="ListParagraph"/>
        <w:numPr>
          <w:ilvl w:val="0"/>
          <w:numId w:val="11"/>
        </w:numPr>
      </w:pPr>
      <w:r>
        <w:t xml:space="preserve">Uptime must </w:t>
      </w:r>
      <w:r w:rsidR="007159F6">
        <w:t>exceed</w:t>
      </w:r>
      <w:r>
        <w:t xml:space="preserve"> 99.9%</w:t>
      </w:r>
    </w:p>
    <w:p w:rsidR="00B721F2" w:rsidRDefault="00B721F2" w:rsidP="00753C7C">
      <w:pPr>
        <w:pStyle w:val="ListParagraph"/>
        <w:numPr>
          <w:ilvl w:val="0"/>
          <w:numId w:val="11"/>
        </w:numPr>
      </w:pPr>
      <w:r>
        <w:t>Remotely managed</w:t>
      </w:r>
    </w:p>
    <w:tbl>
      <w:tblPr>
        <w:tblW w:w="5000" w:type="pct"/>
        <w:tblCellMar>
          <w:left w:w="70" w:type="dxa"/>
          <w:right w:w="70" w:type="dxa"/>
        </w:tblCellMar>
        <w:tblLook w:val="04A0" w:firstRow="1" w:lastRow="0" w:firstColumn="1" w:lastColumn="0" w:noHBand="0" w:noVBand="1"/>
      </w:tblPr>
      <w:tblGrid>
        <w:gridCol w:w="2195"/>
        <w:gridCol w:w="1057"/>
        <w:gridCol w:w="991"/>
        <w:gridCol w:w="1133"/>
        <w:gridCol w:w="991"/>
        <w:gridCol w:w="991"/>
        <w:gridCol w:w="892"/>
        <w:gridCol w:w="1100"/>
      </w:tblGrid>
      <w:tr w:rsidR="007159F6" w:rsidRPr="007159F6" w:rsidTr="007159F6">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Descision Matrix</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Hosted WebSvr IIS7</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Hosted WebSvr Linux</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Hosted Notebook</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477" w:type="pct"/>
            <w:tcBorders>
              <w:top w:val="nil"/>
              <w:left w:val="nil"/>
              <w:bottom w:val="nil"/>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p>
        </w:tc>
      </w:tr>
      <w:tr w:rsidR="007159F6" w:rsidRPr="007159F6" w:rsidTr="007159F6">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Hosted Home Server</w:t>
            </w:r>
          </w:p>
        </w:tc>
        <w:tc>
          <w:tcPr>
            <w:tcW w:w="565"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606"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p>
        </w:tc>
      </w:tr>
      <w:tr w:rsidR="007159F6" w:rsidRPr="007159F6" w:rsidTr="007159F6">
        <w:trPr>
          <w:trHeight w:val="307"/>
        </w:trPr>
        <w:tc>
          <w:tcPr>
            <w:tcW w:w="1174"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65"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606"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r>
      <w:tr w:rsidR="007159F6" w:rsidRPr="007159F6" w:rsidTr="007159F6">
        <w:trPr>
          <w:trHeight w:val="307"/>
        </w:trPr>
        <w:tc>
          <w:tcPr>
            <w:tcW w:w="1174"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Criterion Weight</w:t>
            </w:r>
          </w:p>
        </w:tc>
        <w:tc>
          <w:tcPr>
            <w:tcW w:w="565"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606"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530"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p>
        </w:tc>
      </w:tr>
      <w:tr w:rsidR="007159F6" w:rsidRPr="007159F6" w:rsidTr="007159F6">
        <w:trPr>
          <w:trHeight w:val="307"/>
        </w:trPr>
        <w:tc>
          <w:tcPr>
            <w:tcW w:w="1174"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65"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606"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7159F6" w:rsidRPr="007159F6" w:rsidRDefault="007159F6" w:rsidP="007159F6">
            <w:pPr>
              <w:spacing w:before="0" w:after="0" w:line="240" w:lineRule="auto"/>
              <w:rPr>
                <w:rFonts w:ascii="Times New Roman" w:eastAsia="Times New Roman" w:hAnsi="Times New Roman" w:cs="Times New Roman"/>
                <w:lang w:val="de-CH" w:eastAsia="de-CH"/>
              </w:rPr>
            </w:pPr>
          </w:p>
        </w:tc>
      </w:tr>
      <w:tr w:rsidR="007159F6" w:rsidRPr="007159F6" w:rsidTr="007159F6">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Weighted Scores</w:t>
            </w:r>
          </w:p>
        </w:tc>
        <w:tc>
          <w:tcPr>
            <w:tcW w:w="588" w:type="pct"/>
            <w:tcBorders>
              <w:top w:val="single" w:sz="8" w:space="0" w:color="auto"/>
              <w:left w:val="nil"/>
              <w:bottom w:val="nil"/>
              <w:right w:val="single" w:sz="8" w:space="0" w:color="auto"/>
            </w:tcBorders>
            <w:shd w:val="clear" w:color="000000" w:fill="F8CBAD"/>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r>
      <w:tr w:rsidR="007159F6" w:rsidRPr="007159F6" w:rsidTr="007159F6">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Total Score</w:t>
            </w: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Hosted WebSvr IIS7</w:t>
            </w:r>
          </w:p>
        </w:tc>
        <w:tc>
          <w:tcPr>
            <w:tcW w:w="565"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48</w:t>
            </w:r>
          </w:p>
        </w:tc>
        <w:tc>
          <w:tcPr>
            <w:tcW w:w="606"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42</w:t>
            </w:r>
          </w:p>
        </w:tc>
        <w:tc>
          <w:tcPr>
            <w:tcW w:w="530"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410</w:t>
            </w: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Hosted WebSvr Linux</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64</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36</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288</w:t>
            </w:r>
          </w:p>
        </w:tc>
      </w:tr>
      <w:tr w:rsidR="007159F6" w:rsidRPr="007159F6" w:rsidTr="007159F6">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Hosted Notebook</w:t>
            </w:r>
          </w:p>
        </w:tc>
        <w:tc>
          <w:tcPr>
            <w:tcW w:w="565"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606"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w:t>
            </w:r>
          </w:p>
        </w:tc>
        <w:tc>
          <w:tcPr>
            <w:tcW w:w="477" w:type="pct"/>
            <w:tcBorders>
              <w:top w:val="nil"/>
              <w:left w:val="nil"/>
              <w:bottom w:val="nil"/>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nil"/>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334</w:t>
            </w:r>
          </w:p>
        </w:tc>
      </w:tr>
      <w:tr w:rsidR="007159F6" w:rsidRPr="007159F6" w:rsidTr="007159F6">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Hosted Home Server</w:t>
            </w:r>
          </w:p>
        </w:tc>
        <w:tc>
          <w:tcPr>
            <w:tcW w:w="565"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606"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30</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7159F6" w:rsidRPr="007159F6" w:rsidRDefault="007159F6" w:rsidP="007159F6">
            <w:pPr>
              <w:spacing w:before="0" w:after="0" w:line="240" w:lineRule="auto"/>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single" w:sz="8" w:space="0" w:color="auto"/>
              <w:right w:val="single" w:sz="8" w:space="0" w:color="auto"/>
            </w:tcBorders>
            <w:shd w:val="clear" w:color="000000" w:fill="F8CBAD"/>
            <w:noWrap/>
            <w:vAlign w:val="bottom"/>
            <w:hideMark/>
          </w:tcPr>
          <w:p w:rsidR="007159F6" w:rsidRPr="007159F6" w:rsidRDefault="007159F6" w:rsidP="007159F6">
            <w:pPr>
              <w:spacing w:before="0" w:after="0" w:line="240" w:lineRule="auto"/>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347</w:t>
            </w:r>
          </w:p>
        </w:tc>
      </w:tr>
    </w:tbl>
    <w:p w:rsidR="007159F6" w:rsidRDefault="007159F6" w:rsidP="007159F6"/>
    <w:p w:rsidR="00A32630" w:rsidRDefault="00A32630">
      <w:pPr>
        <w:rPr>
          <w:caps/>
          <w:color w:val="1A495C" w:themeColor="accent1" w:themeShade="7F"/>
          <w:spacing w:val="15"/>
        </w:rPr>
      </w:pPr>
      <w:r>
        <w:br w:type="page"/>
      </w:r>
    </w:p>
    <w:p w:rsidR="007159F6" w:rsidRDefault="007159F6" w:rsidP="007159F6">
      <w:pPr>
        <w:pStyle w:val="Heading3"/>
      </w:pPr>
      <w:bookmarkStart w:id="10" w:name="_Toc438507322"/>
      <w:r>
        <w:lastRenderedPageBreak/>
        <w:t>Database Technology</w:t>
      </w:r>
      <w:bookmarkEnd w:id="10"/>
    </w:p>
    <w:p w:rsidR="007159F6" w:rsidRDefault="007159F6" w:rsidP="007159F6">
      <w:pPr>
        <w:pStyle w:val="ListParagraph"/>
        <w:numPr>
          <w:ilvl w:val="0"/>
          <w:numId w:val="12"/>
        </w:numPr>
      </w:pPr>
      <w:r>
        <w:t>Must be at hand</w:t>
      </w:r>
    </w:p>
    <w:p w:rsidR="007159F6" w:rsidRDefault="007159F6" w:rsidP="007159F6">
      <w:pPr>
        <w:pStyle w:val="ListParagraph"/>
        <w:numPr>
          <w:ilvl w:val="0"/>
          <w:numId w:val="12"/>
        </w:numPr>
      </w:pPr>
      <w:r>
        <w:t>Low on costs</w:t>
      </w:r>
    </w:p>
    <w:p w:rsidR="007159F6" w:rsidRDefault="007159F6" w:rsidP="007159F6">
      <w:pPr>
        <w:pStyle w:val="ListParagraph"/>
        <w:numPr>
          <w:ilvl w:val="0"/>
          <w:numId w:val="12"/>
        </w:numPr>
      </w:pPr>
      <w:r>
        <w:t>Managed Remotely</w:t>
      </w:r>
    </w:p>
    <w:p w:rsidR="007159F6" w:rsidRDefault="007159F6" w:rsidP="007159F6">
      <w:pPr>
        <w:pStyle w:val="ListParagraph"/>
        <w:numPr>
          <w:ilvl w:val="0"/>
          <w:numId w:val="12"/>
        </w:numPr>
      </w:pPr>
      <w:r>
        <w:t>Offered together with web server</w:t>
      </w:r>
    </w:p>
    <w:p w:rsidR="007159F6" w:rsidRDefault="007159F6" w:rsidP="007159F6">
      <w:pPr>
        <w:pStyle w:val="ListParagraph"/>
        <w:numPr>
          <w:ilvl w:val="0"/>
          <w:numId w:val="12"/>
        </w:numPr>
      </w:pPr>
      <w:r>
        <w:t>Uptime must exceed 99.9%</w:t>
      </w:r>
    </w:p>
    <w:p w:rsidR="00A32630" w:rsidRPr="007159F6" w:rsidRDefault="00A32630" w:rsidP="007159F6">
      <w:pPr>
        <w:pStyle w:val="ListParagraph"/>
        <w:numPr>
          <w:ilvl w:val="0"/>
          <w:numId w:val="12"/>
        </w:numPr>
      </w:pPr>
      <w:r>
        <w:t>Must support entity framework</w:t>
      </w:r>
    </w:p>
    <w:tbl>
      <w:tblPr>
        <w:tblW w:w="5000" w:type="pct"/>
        <w:tblCellMar>
          <w:left w:w="70" w:type="dxa"/>
          <w:right w:w="70" w:type="dxa"/>
        </w:tblCellMar>
        <w:tblLook w:val="04A0" w:firstRow="1" w:lastRow="0" w:firstColumn="1" w:lastColumn="0" w:noHBand="0" w:noVBand="1"/>
      </w:tblPr>
      <w:tblGrid>
        <w:gridCol w:w="2194"/>
        <w:gridCol w:w="1058"/>
        <w:gridCol w:w="991"/>
        <w:gridCol w:w="1135"/>
        <w:gridCol w:w="989"/>
        <w:gridCol w:w="991"/>
        <w:gridCol w:w="892"/>
        <w:gridCol w:w="1100"/>
      </w:tblGrid>
      <w:tr w:rsidR="00A32630" w:rsidRPr="00A32630" w:rsidTr="00A32630">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Descision Matrix</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MS SQL</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5</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607"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5</w:t>
            </w:r>
          </w:p>
        </w:tc>
        <w:tc>
          <w:tcPr>
            <w:tcW w:w="529"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66"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607"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29"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r>
      <w:tr w:rsidR="004C4512" w:rsidRPr="00A32630" w:rsidTr="004C4512">
        <w:trPr>
          <w:trHeight w:val="307"/>
        </w:trPr>
        <w:tc>
          <w:tcPr>
            <w:tcW w:w="1173"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A32630" w:rsidRPr="00A32630" w:rsidRDefault="00A32630" w:rsidP="00A32630">
            <w:pPr>
              <w:spacing w:before="0" w:after="0" w:line="240" w:lineRule="auto"/>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Criterion Weight</w:t>
            </w:r>
          </w:p>
        </w:tc>
        <w:tc>
          <w:tcPr>
            <w:tcW w:w="566"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607"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w:t>
            </w:r>
          </w:p>
        </w:tc>
        <w:tc>
          <w:tcPr>
            <w:tcW w:w="529"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p>
        </w:tc>
      </w:tr>
      <w:tr w:rsidR="004C4512" w:rsidRPr="00A32630" w:rsidTr="004C4512">
        <w:trPr>
          <w:trHeight w:val="307"/>
        </w:trPr>
        <w:tc>
          <w:tcPr>
            <w:tcW w:w="1173"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66"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607"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29"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A32630" w:rsidRPr="00A32630" w:rsidRDefault="00A32630" w:rsidP="00A32630">
            <w:pPr>
              <w:spacing w:before="0" w:after="0" w:line="240" w:lineRule="auto"/>
              <w:rPr>
                <w:rFonts w:ascii="Times New Roman" w:eastAsia="Times New Roman" w:hAnsi="Times New Roman" w:cs="Times New Roman"/>
                <w:lang w:val="de-CH" w:eastAsia="de-CH"/>
              </w:rPr>
            </w:pPr>
          </w:p>
        </w:tc>
      </w:tr>
      <w:tr w:rsidR="00A32630" w:rsidRPr="00A32630" w:rsidTr="00A32630">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Weighted Scores</w:t>
            </w:r>
          </w:p>
        </w:tc>
        <w:tc>
          <w:tcPr>
            <w:tcW w:w="588" w:type="pct"/>
            <w:tcBorders>
              <w:top w:val="single" w:sz="8" w:space="0" w:color="auto"/>
              <w:left w:val="nil"/>
              <w:bottom w:val="nil"/>
              <w:right w:val="single" w:sz="8" w:space="0" w:color="auto"/>
            </w:tcBorders>
            <w:shd w:val="clear" w:color="000000" w:fill="F8CBAD"/>
            <w:noWrap/>
            <w:vAlign w:val="bottom"/>
            <w:hideMark/>
          </w:tcPr>
          <w:p w:rsidR="00A32630" w:rsidRPr="00A32630" w:rsidRDefault="00A32630" w:rsidP="00A32630">
            <w:pPr>
              <w:spacing w:before="0" w:after="0" w:line="240" w:lineRule="auto"/>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r>
      <w:tr w:rsidR="004C4512" w:rsidRPr="00A32630" w:rsidTr="004C4512">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Total Score</w:t>
            </w: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MS SQL</w:t>
            </w:r>
          </w:p>
        </w:tc>
        <w:tc>
          <w:tcPr>
            <w:tcW w:w="566"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48</w:t>
            </w:r>
          </w:p>
        </w:tc>
        <w:tc>
          <w:tcPr>
            <w:tcW w:w="607"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458</w:t>
            </w: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40</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348</w:t>
            </w:r>
          </w:p>
        </w:tc>
      </w:tr>
      <w:tr w:rsidR="004C4512" w:rsidRPr="00A32630" w:rsidTr="004C4512">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60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418</w:t>
            </w:r>
          </w:p>
        </w:tc>
      </w:tr>
      <w:tr w:rsidR="004C4512" w:rsidRPr="00A32630" w:rsidTr="004C4512">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607"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30</w:t>
            </w:r>
          </w:p>
        </w:tc>
        <w:tc>
          <w:tcPr>
            <w:tcW w:w="529"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A32630" w:rsidRPr="00A32630" w:rsidRDefault="00A32630" w:rsidP="00A32630">
            <w:pPr>
              <w:spacing w:before="0" w:after="0" w:line="240" w:lineRule="auto"/>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single" w:sz="8" w:space="0" w:color="auto"/>
              <w:right w:val="single" w:sz="8" w:space="0" w:color="auto"/>
            </w:tcBorders>
            <w:shd w:val="clear" w:color="000000" w:fill="F8CBAD"/>
            <w:noWrap/>
            <w:vAlign w:val="bottom"/>
            <w:hideMark/>
          </w:tcPr>
          <w:p w:rsidR="00A32630" w:rsidRPr="00A32630" w:rsidRDefault="00A32630" w:rsidP="00A32630">
            <w:pPr>
              <w:spacing w:before="0" w:after="0" w:line="240" w:lineRule="auto"/>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422</w:t>
            </w:r>
          </w:p>
        </w:tc>
      </w:tr>
    </w:tbl>
    <w:p w:rsidR="007159F6" w:rsidRDefault="007159F6" w:rsidP="007159F6"/>
    <w:p w:rsidR="004C4512" w:rsidRDefault="004C4512" w:rsidP="004C4512">
      <w:pPr>
        <w:pStyle w:val="Heading3"/>
      </w:pPr>
      <w:bookmarkStart w:id="11" w:name="_Toc438507323"/>
      <w:r>
        <w:t>Summary</w:t>
      </w:r>
      <w:bookmarkEnd w:id="11"/>
    </w:p>
    <w:p w:rsidR="004C4512" w:rsidRDefault="004C4512" w:rsidP="004C4512">
      <w:pPr>
        <w:rPr>
          <w:b/>
        </w:rPr>
      </w:pPr>
      <w:r w:rsidRPr="004C4512">
        <w:rPr>
          <w:b/>
        </w:rPr>
        <w:t>Programming Language</w:t>
      </w:r>
      <w:r>
        <w:rPr>
          <w:b/>
        </w:rPr>
        <w:t xml:space="preserve"> (C#)</w:t>
      </w:r>
    </w:p>
    <w:p w:rsidR="004C4512" w:rsidRDefault="004C4512" w:rsidP="004C4512">
      <w:r w:rsidRPr="004C4512">
        <w:t xml:space="preserve">We decided to </w:t>
      </w:r>
      <w:r>
        <w:t>use C# as programming language. It offers great efficiency when it comes to UI Design and flexibility when considering platforms, as Visual Studio allows to generate native code for Android and IOS from C# code. Thus porting over the application to either android or IOS is a straight forward process made easy.</w:t>
      </w:r>
    </w:p>
    <w:p w:rsidR="004C4512" w:rsidRDefault="004C4512" w:rsidP="004C4512">
      <w:r>
        <w:t>The very powerful framework provided by Microsoft and various 3</w:t>
      </w:r>
      <w:r w:rsidRPr="004C4512">
        <w:rPr>
          <w:vertAlign w:val="superscript"/>
        </w:rPr>
        <w:t>rd</w:t>
      </w:r>
      <w:r>
        <w:t xml:space="preserve"> parties, as well as it’s great IDE (Visual Studio 2015) support development of robust and flexible applications for any means. A large and active community can help if one is stuck and </w:t>
      </w:r>
      <w:r w:rsidR="004747EF">
        <w:t>the huge variety of code samples get you started on any topic.</w:t>
      </w:r>
    </w:p>
    <w:p w:rsidR="0098536A" w:rsidRDefault="0098536A" w:rsidP="004C4512"/>
    <w:p w:rsidR="0098536A" w:rsidRDefault="0098536A" w:rsidP="004C4512">
      <w:pPr>
        <w:rPr>
          <w:b/>
        </w:rPr>
      </w:pPr>
      <w:r w:rsidRPr="0098536A">
        <w:rPr>
          <w:b/>
        </w:rPr>
        <w:t>Web Technology</w:t>
      </w:r>
      <w:r>
        <w:rPr>
          <w:b/>
        </w:rPr>
        <w:t xml:space="preserve"> (IIS)</w:t>
      </w:r>
    </w:p>
    <w:p w:rsidR="0098536A" w:rsidRDefault="0098536A" w:rsidP="004C4512">
      <w:r w:rsidRPr="0098536A">
        <w:t xml:space="preserve">For the </w:t>
      </w:r>
      <w:r>
        <w:t>web technology a hosted IIS server at MocaHost (</w:t>
      </w:r>
      <w:hyperlink r:id="rId13" w:history="1">
        <w:r w:rsidRPr="00B32C7E">
          <w:rPr>
            <w:rStyle w:val="Hyperlink"/>
          </w:rPr>
          <w:t>http://www.mochahost.com/</w:t>
        </w:r>
      </w:hyperlink>
      <w:r>
        <w:t xml:space="preserve">) was selected, as a hosting contract already existed beforehand. The product allows asp.net pages being hosted, which will be the landing page of the application on the internet. </w:t>
      </w:r>
    </w:p>
    <w:p w:rsidR="0098536A" w:rsidRDefault="0098536A" w:rsidP="004C4512">
      <w:r>
        <w:lastRenderedPageBreak/>
        <w:t>Registrations will be made either online, at mocap.plexbyte.com, or through the application itself. However, besides the registration, no other functionality will be exposed through the web.</w:t>
      </w:r>
    </w:p>
    <w:p w:rsidR="0098536A" w:rsidRDefault="0098536A" w:rsidP="004C4512">
      <w:r>
        <w:t xml:space="preserve">The main role of </w:t>
      </w:r>
      <w:r w:rsidR="00CF6265">
        <w:t>the</w:t>
      </w:r>
      <w:r>
        <w:t xml:space="preserve"> IIS </w:t>
      </w:r>
      <w:r w:rsidR="00CF6265">
        <w:t>server is</w:t>
      </w:r>
      <w:r>
        <w:t xml:space="preserve"> the web service, that either persists or returns data as part of a service call</w:t>
      </w:r>
      <w:r w:rsidR="00CF6265">
        <w:t>. MoCap connects to its database through this service and requests data to be queried, saved or updated. The web service is implemented using C# and thus requires the .NET framework to function.</w:t>
      </w:r>
    </w:p>
    <w:p w:rsidR="00CF6265" w:rsidRDefault="00CF6265" w:rsidP="004C4512"/>
    <w:p w:rsidR="00CF6265" w:rsidRDefault="00CF6265" w:rsidP="004C4512">
      <w:pPr>
        <w:rPr>
          <w:b/>
        </w:rPr>
      </w:pPr>
      <w:r w:rsidRPr="00CF6265">
        <w:rPr>
          <w:b/>
        </w:rPr>
        <w:t>Database Technology</w:t>
      </w:r>
      <w:r>
        <w:rPr>
          <w:b/>
        </w:rPr>
        <w:t xml:space="preserve"> (MS SQL)</w:t>
      </w:r>
    </w:p>
    <w:p w:rsidR="00CF6265" w:rsidRDefault="00CF6265" w:rsidP="004C4512">
      <w:r>
        <w:t xml:space="preserve">As mentioned previously MocaHost offers IIS web hosting, which includes an MS SQL server in the package at no additional costs. This comes in handy as MoCap stores </w:t>
      </w:r>
      <w:r w:rsidR="00E742CA">
        <w:t xml:space="preserve">/ reads </w:t>
      </w:r>
      <w:r>
        <w:t>its data centrally</w:t>
      </w:r>
      <w:r w:rsidR="00E742CA">
        <w:t xml:space="preserve"> through a web service that connects to the applications database. </w:t>
      </w:r>
    </w:p>
    <w:p w:rsidR="00E742CA" w:rsidRPr="00CF6265" w:rsidRDefault="00E742CA" w:rsidP="004C4512">
      <w:r>
        <w:t xml:space="preserve">As this is a professional hosting, server maintenance as well as uptime is guaranteed and requires no </w:t>
      </w:r>
      <w:r w:rsidR="000E2097">
        <w:t>further</w:t>
      </w:r>
      <w:r>
        <w:t xml:space="preserve"> action</w:t>
      </w:r>
      <w:r w:rsidR="000E2097">
        <w:t xml:space="preserve">. Daily Database backup complete the maintenance cycle. </w:t>
      </w:r>
    </w:p>
    <w:p w:rsidR="00A32630" w:rsidRDefault="00A32630" w:rsidP="007159F6"/>
    <w:p w:rsidR="000E2097" w:rsidRDefault="000E2097">
      <w:pPr>
        <w:rPr>
          <w:caps/>
          <w:spacing w:val="15"/>
        </w:rPr>
      </w:pPr>
      <w:r>
        <w:br w:type="page"/>
      </w:r>
    </w:p>
    <w:p w:rsidR="00F96AF1" w:rsidRDefault="00F96AF1" w:rsidP="00F96AF1">
      <w:pPr>
        <w:pStyle w:val="Heading2"/>
      </w:pPr>
      <w:bookmarkStart w:id="12" w:name="_Toc438507324"/>
      <w:r>
        <w:lastRenderedPageBreak/>
        <w:t>System Context</w:t>
      </w:r>
      <w:bookmarkEnd w:id="12"/>
    </w:p>
    <w:p w:rsidR="00030F57" w:rsidRDefault="00030F57" w:rsidP="000E2097">
      <w:r>
        <w:object w:dxaOrig="15151" w:dyaOrig="6841">
          <v:shape id="_x0000_i1026" type="#_x0000_t75" style="width:467.45pt;height:210.65pt" o:ole="">
            <v:imagedata r:id="rId14" o:title=""/>
          </v:shape>
          <o:OLEObject Type="Embed" ProgID="Visio.Drawing.15" ShapeID="_x0000_i1026" DrawAspect="Content" ObjectID="_1512338179" r:id="rId15"/>
        </w:object>
      </w:r>
    </w:p>
    <w:p w:rsidR="000E2097" w:rsidRDefault="000E2097" w:rsidP="000E2097">
      <w:pPr>
        <w:rPr>
          <w:i/>
          <w:sz w:val="16"/>
          <w:szCs w:val="16"/>
        </w:rPr>
      </w:pPr>
      <w:r w:rsidRPr="00030F57">
        <w:rPr>
          <w:i/>
          <w:sz w:val="16"/>
          <w:szCs w:val="16"/>
        </w:rPr>
        <w:t>Below the system context illustrates how the system interacts with other peripheral systems.</w:t>
      </w:r>
      <w:r w:rsidR="00C11348" w:rsidRPr="00030F57">
        <w:rPr>
          <w:i/>
          <w:sz w:val="16"/>
          <w:szCs w:val="16"/>
        </w:rPr>
        <w:t xml:space="preserve"> Each component</w:t>
      </w:r>
      <w:r w:rsidR="006E2C83" w:rsidRPr="00030F57">
        <w:rPr>
          <w:i/>
          <w:sz w:val="16"/>
          <w:szCs w:val="16"/>
        </w:rPr>
        <w:t xml:space="preserve"> listed </w:t>
      </w:r>
      <w:r w:rsidR="00C11348" w:rsidRPr="00030F57">
        <w:rPr>
          <w:i/>
          <w:sz w:val="16"/>
          <w:szCs w:val="16"/>
        </w:rPr>
        <w:t xml:space="preserve">is explained in more detail </w:t>
      </w:r>
      <w:r w:rsidR="006E2C83" w:rsidRPr="00030F57">
        <w:rPr>
          <w:i/>
          <w:sz w:val="16"/>
          <w:szCs w:val="16"/>
        </w:rPr>
        <w:t>in the corresponding section.</w:t>
      </w:r>
    </w:p>
    <w:p w:rsidR="009F0DB9" w:rsidRDefault="009B6923" w:rsidP="000E2097">
      <w:r>
        <w:object w:dxaOrig="13081" w:dyaOrig="9510">
          <v:shape id="_x0000_i1027" type="#_x0000_t75" style="width:468.55pt;height:340.1pt" o:ole="">
            <v:imagedata r:id="rId16" o:title=""/>
          </v:shape>
          <o:OLEObject Type="Embed" ProgID="Visio.Drawing.15" ShapeID="_x0000_i1027" DrawAspect="Content" ObjectID="_1512338180" r:id="rId17"/>
        </w:object>
      </w:r>
    </w:p>
    <w:p w:rsidR="009F0DB9" w:rsidRPr="009F0DB9" w:rsidRDefault="009F0DB9" w:rsidP="000E2097">
      <w:pPr>
        <w:rPr>
          <w:i/>
          <w:sz w:val="16"/>
          <w:szCs w:val="16"/>
        </w:rPr>
      </w:pPr>
      <w:r w:rsidRPr="009F0DB9">
        <w:rPr>
          <w:i/>
          <w:sz w:val="16"/>
          <w:szCs w:val="16"/>
        </w:rPr>
        <w:t>High level hierarchy design of interaction components including message flow</w:t>
      </w:r>
    </w:p>
    <w:p w:rsidR="006E2C83" w:rsidRDefault="006E2C83" w:rsidP="000E2097">
      <w:pPr>
        <w:rPr>
          <w:b/>
        </w:rPr>
      </w:pPr>
      <w:r w:rsidRPr="006E2C83">
        <w:rPr>
          <w:b/>
        </w:rPr>
        <w:lastRenderedPageBreak/>
        <w:t>User</w:t>
      </w:r>
    </w:p>
    <w:p w:rsidR="006E2C83" w:rsidRDefault="006E2C83" w:rsidP="000E2097">
      <w:r w:rsidRPr="006E2C83">
        <w:t xml:space="preserve">The </w:t>
      </w:r>
      <w:r>
        <w:t>user represents an actor, that is using the MoCap application. A user can have two different roles. The “owner”, which owns a certain interaction and thus can manipulate it and the “creator”, which, on the other hand, created a specific piece of interaction or even a whole project. The “creator” can manipulate any item which is saddled one hierarchy level lower than the interaction he created. As a matter of fact, a project “creator” can thus modify any item assigned to his project.</w:t>
      </w:r>
    </w:p>
    <w:p w:rsidR="00B2459F" w:rsidRDefault="00B2459F" w:rsidP="000E2097"/>
    <w:p w:rsidR="006E2C83" w:rsidRDefault="006E2C83" w:rsidP="000E2097">
      <w:pPr>
        <w:rPr>
          <w:b/>
        </w:rPr>
      </w:pPr>
      <w:r w:rsidRPr="006E2C83">
        <w:rPr>
          <w:b/>
        </w:rPr>
        <w:t>Operating System</w:t>
      </w:r>
    </w:p>
    <w:p w:rsidR="006E2C83" w:rsidRDefault="006E2C83" w:rsidP="000E2097">
      <w:r w:rsidRPr="006E2C83">
        <w:t>Thi</w:t>
      </w:r>
      <w:r>
        <w:t xml:space="preserve">s is the piece of hard- and software MoCap run on. The application will, based on certain events, notify the OS of an alert that occurred. The OS is then forwarding this alert to the user. Please note, that notification structure of modern Windows systems changed. The application is designed and intended to run on Windows 8.1 and higher, where the OS provides a container for custom application to place alerts / notification for the </w:t>
      </w:r>
      <w:r w:rsidR="00030F57">
        <w:t xml:space="preserve">current </w:t>
      </w:r>
      <w:r>
        <w:t>user</w:t>
      </w:r>
      <w:r w:rsidR="00030F57">
        <w:t xml:space="preserve"> (namely the “action center”).</w:t>
      </w:r>
    </w:p>
    <w:p w:rsidR="00B2459F" w:rsidRDefault="00B2459F" w:rsidP="000E2097"/>
    <w:p w:rsidR="00030F57" w:rsidRDefault="00030F57" w:rsidP="000E2097">
      <w:r w:rsidRPr="00030F57">
        <w:rPr>
          <w:b/>
        </w:rPr>
        <w:t>Database</w:t>
      </w:r>
    </w:p>
    <w:p w:rsidR="00030F57" w:rsidRDefault="00030F57" w:rsidP="000E2097">
      <w:r>
        <w:t>The database is MoCap’s core. This is where each interaction, setting or users is made persistent and queried from. In the event of MoCap not being connected to the internet, new or updated items are saved to the local disk and reprocessed once back online. This allows user to technically continue to work however, they won’t be able to receive new item notifications or being updated on items that changed status and / or progress.</w:t>
      </w:r>
    </w:p>
    <w:p w:rsidR="00B2459F" w:rsidRDefault="00B2459F" w:rsidP="000E2097"/>
    <w:p w:rsidR="00030F57" w:rsidRDefault="00030F57" w:rsidP="000E2097">
      <w:r w:rsidRPr="00030F57">
        <w:rPr>
          <w:b/>
        </w:rPr>
        <w:t>Web</w:t>
      </w:r>
      <w:r w:rsidR="00D31764">
        <w:rPr>
          <w:b/>
        </w:rPr>
        <w:t xml:space="preserve"> S</w:t>
      </w:r>
      <w:r w:rsidRPr="00030F57">
        <w:rPr>
          <w:b/>
        </w:rPr>
        <w:t>ervice</w:t>
      </w:r>
    </w:p>
    <w:p w:rsidR="00030F57" w:rsidRDefault="00030F57" w:rsidP="000E2097">
      <w:r>
        <w:t>This is the database’s delegate. It reads data requested from the application or updates / inserts it. The component is also implementing logic to translate an object based request into a data request and then assembles data back into an object.</w:t>
      </w:r>
    </w:p>
    <w:p w:rsidR="00B2459F" w:rsidRDefault="00B2459F" w:rsidP="000E2097"/>
    <w:p w:rsidR="00030F57" w:rsidRDefault="00030F57" w:rsidP="000E2097">
      <w:r w:rsidRPr="00030F57">
        <w:rPr>
          <w:b/>
        </w:rPr>
        <w:t>Interactions</w:t>
      </w:r>
    </w:p>
    <w:p w:rsidR="003B4C17" w:rsidRDefault="00030F57" w:rsidP="000E2097">
      <w:r>
        <w:t xml:space="preserve">This component contains all type of </w:t>
      </w:r>
      <w:r w:rsidR="004B7ED0">
        <w:t>objects, that are project related</w:t>
      </w:r>
      <w:r w:rsidR="003B4C17">
        <w:t>. The module is hierarchically organized, where the “Project” object represents the root of any element, unless it is simple out of scope chat or a to do item. You can assign chats, polls, tasks and accounting items to a project, where the “creator” has full control over all assigned items. The owner of an items has full control over the item he owns only.</w:t>
      </w:r>
    </w:p>
    <w:p w:rsidR="00B2459F" w:rsidRDefault="00B2459F" w:rsidP="000E2097"/>
    <w:p w:rsidR="003B4C17" w:rsidRDefault="003B4C17" w:rsidP="000E2097">
      <w:r w:rsidRPr="003B4C17">
        <w:rPr>
          <w:b/>
        </w:rPr>
        <w:t>Admin</w:t>
      </w:r>
    </w:p>
    <w:p w:rsidR="003B4C17" w:rsidRDefault="003B4C17" w:rsidP="000E2097">
      <w:r>
        <w:t>The Admin component represents object that deal with users, contacts and other individual based items. It is also used to authenticate users.</w:t>
      </w:r>
    </w:p>
    <w:p w:rsidR="003B4C17" w:rsidRDefault="003B4C17" w:rsidP="000E2097">
      <w:r w:rsidRPr="003B4C17">
        <w:rPr>
          <w:b/>
        </w:rPr>
        <w:lastRenderedPageBreak/>
        <w:t>Settings</w:t>
      </w:r>
      <w:r w:rsidR="00D31764">
        <w:rPr>
          <w:b/>
        </w:rPr>
        <w:t xml:space="preserve"> (Config)</w:t>
      </w:r>
    </w:p>
    <w:p w:rsidR="003B4C17" w:rsidRDefault="003B4C17" w:rsidP="000E2097">
      <w:r>
        <w:t>As the name explains, this contains any settings and is closely connected to the user component, as settings can be set either on a global or individual basis.</w:t>
      </w:r>
    </w:p>
    <w:p w:rsidR="00B2459F" w:rsidRDefault="00B2459F" w:rsidP="000E2097"/>
    <w:p w:rsidR="003B4C17" w:rsidRDefault="003B4C17" w:rsidP="000E2097">
      <w:r w:rsidRPr="003B4C17">
        <w:rPr>
          <w:b/>
        </w:rPr>
        <w:t>Backend</w:t>
      </w:r>
    </w:p>
    <w:p w:rsidR="003B4C17" w:rsidRDefault="003B4C17" w:rsidP="000E2097">
      <w:r>
        <w:t>The backend ensures communication with the central database, which is exposed through a dedicated web service. It further</w:t>
      </w:r>
      <w:r w:rsidR="00D31764">
        <w:t>, in case where the internet is unavailable, manages the persistency of objects. Once connectivity to the internet is restored the local cached objects are reprocessed.</w:t>
      </w:r>
    </w:p>
    <w:p w:rsidR="00B2459F" w:rsidRDefault="00B2459F" w:rsidP="000E2097"/>
    <w:p w:rsidR="00D31764" w:rsidRDefault="00D31764" w:rsidP="000E2097">
      <w:r w:rsidRPr="00D31764">
        <w:rPr>
          <w:b/>
        </w:rPr>
        <w:t>Web Service</w:t>
      </w:r>
    </w:p>
    <w:p w:rsidR="00D31764" w:rsidRDefault="00D31764" w:rsidP="000E2097">
      <w:r>
        <w:t>This component directly connects to the database, selects, updates and inserts data. It translates an object based request into a data oriented request and vice versa. It’s a central component which, together with the database and the landing page on the internet, is hosted professionally at MocaHost.com.</w:t>
      </w:r>
    </w:p>
    <w:p w:rsidR="00B2459F" w:rsidRDefault="00B2459F" w:rsidP="000E2097"/>
    <w:p w:rsidR="00D31764" w:rsidRPr="00D31764" w:rsidRDefault="00D31764" w:rsidP="000E2097">
      <w:r w:rsidRPr="00D31764">
        <w:rPr>
          <w:b/>
        </w:rPr>
        <w:t>Security</w:t>
      </w:r>
    </w:p>
    <w:p w:rsidR="00F96AF1" w:rsidRDefault="00D31764" w:rsidP="00F96AF1">
      <w:r>
        <w:t>The security concept is simple, any data being sent or received is encrypted and will be de- or encrypted accordingly when received.</w:t>
      </w:r>
    </w:p>
    <w:p w:rsidR="00B2459F" w:rsidRDefault="00B2459F" w:rsidP="00F96AF1"/>
    <w:p w:rsidR="00D31764" w:rsidRDefault="00D31764" w:rsidP="00F96AF1">
      <w:r w:rsidRPr="00D31764">
        <w:rPr>
          <w:b/>
        </w:rPr>
        <w:t>Logging</w:t>
      </w:r>
    </w:p>
    <w:p w:rsidR="00F96AF1" w:rsidRDefault="00D31764" w:rsidP="00753C7C">
      <w:r>
        <w:t>The logging component logs system generated messages at runtime. This is to serve the purpose of troubleshooting in case the system does not behave as expected.</w:t>
      </w:r>
    </w:p>
    <w:p w:rsidR="00B2459F" w:rsidRDefault="00B2459F">
      <w:pPr>
        <w:rPr>
          <w:caps/>
          <w:spacing w:val="15"/>
        </w:rPr>
      </w:pPr>
      <w:r>
        <w:br w:type="page"/>
      </w:r>
    </w:p>
    <w:p w:rsidR="00EE2919" w:rsidRDefault="0071450F" w:rsidP="00EE2919">
      <w:pPr>
        <w:pStyle w:val="Heading2"/>
      </w:pPr>
      <w:bookmarkStart w:id="13" w:name="_Toc438507325"/>
      <w:r>
        <w:lastRenderedPageBreak/>
        <w:t xml:space="preserve">Interaction </w:t>
      </w:r>
      <w:r w:rsidR="00EE2919">
        <w:t>Components</w:t>
      </w:r>
      <w:bookmarkEnd w:id="13"/>
    </w:p>
    <w:p w:rsidR="002F31AA" w:rsidRDefault="00386E90" w:rsidP="002F31AA">
      <w:r>
        <w:t xml:space="preserve">The components listed here </w:t>
      </w:r>
      <w:r w:rsidR="007F7A7D">
        <w:t>offer</w:t>
      </w:r>
      <w:r>
        <w:t xml:space="preserve"> some kind of interaction between Users themselves or user</w:t>
      </w:r>
      <w:r w:rsidR="007F7A7D">
        <w:t>(-s)</w:t>
      </w:r>
      <w:r>
        <w:t xml:space="preserve"> </w:t>
      </w:r>
      <w:r w:rsidR="007F7A7D">
        <w:t>to</w:t>
      </w:r>
      <w:r>
        <w:t xml:space="preserve"> systems or vice versa</w:t>
      </w:r>
      <w:r w:rsidR="007F7A7D">
        <w:t>. Interaction in this context means “non static”, either a user or the system has to do something and interact with someone.</w:t>
      </w:r>
    </w:p>
    <w:p w:rsidR="007F7A7D" w:rsidRDefault="007F7A7D" w:rsidP="002F31AA">
      <w:r>
        <w:t>You will find the textual requirements for each type of interaction, which will be further refined and brought into a technical specification in the “Technical Specification” section. Refer to the table of contents to navigate through this document</w:t>
      </w:r>
    </w:p>
    <w:p w:rsidR="00EE2919" w:rsidRDefault="00EE2919" w:rsidP="00EE2919"/>
    <w:p w:rsidR="00BE2359" w:rsidRDefault="00BE2359">
      <w:pPr>
        <w:rPr>
          <w:caps/>
          <w:color w:val="1A495C" w:themeColor="accent1" w:themeShade="7F"/>
          <w:spacing w:val="15"/>
        </w:rPr>
      </w:pPr>
      <w:bookmarkStart w:id="14" w:name="_Chat"/>
      <w:bookmarkEnd w:id="14"/>
      <w:r>
        <w:br w:type="page"/>
      </w:r>
    </w:p>
    <w:p w:rsidR="00EE2919" w:rsidRDefault="00EE2919" w:rsidP="00EE2919">
      <w:pPr>
        <w:pStyle w:val="Heading3"/>
      </w:pPr>
      <w:bookmarkStart w:id="15" w:name="_Toc438507326"/>
      <w:r>
        <w:lastRenderedPageBreak/>
        <w:t>Chat</w:t>
      </w:r>
      <w:bookmarkEnd w:id="15"/>
    </w:p>
    <w:p w:rsidR="0040306B" w:rsidRPr="00B5277D" w:rsidRDefault="0040306B" w:rsidP="0040306B">
      <w:pPr>
        <w:pStyle w:val="Heading4"/>
      </w:pPr>
      <w:r>
        <w:t>Description</w:t>
      </w:r>
    </w:p>
    <w:p w:rsidR="000F49C6" w:rsidRDefault="000F49C6" w:rsidP="000F49C6">
      <w:r>
        <w:t>A chat allows you to send and receive messages to and from other users, in private chats between two individual users or in group chats between multiple users.</w:t>
      </w:r>
    </w:p>
    <w:p w:rsidR="000F49C6" w:rsidRDefault="000F49C6" w:rsidP="000F49C6">
      <w:r>
        <w:t>The chat is the only component, which exists outside of a project, except the project chat.</w:t>
      </w:r>
    </w:p>
    <w:p w:rsidR="00652D9C" w:rsidRDefault="004B2E53" w:rsidP="000F49C6">
      <w:r>
        <w:t xml:space="preserve">Every user of MoCab can open a chat communication with </w:t>
      </w:r>
      <w:r w:rsidR="00652D9C">
        <w:t xml:space="preserve">only the username or the mail address from </w:t>
      </w:r>
      <w:r>
        <w:t>every other user</w:t>
      </w:r>
      <w:r w:rsidR="00652D9C">
        <w:t xml:space="preserve"> registered. The same goes for creating a group chat. The creator of a group chat can kick members </w:t>
      </w:r>
      <w:r w:rsidR="002C183D">
        <w:t xml:space="preserve">from it. He also is the only one who can invite users after the group chat is created. </w:t>
      </w:r>
    </w:p>
    <w:p w:rsidR="002C183D" w:rsidRDefault="002C183D" w:rsidP="000F49C6">
      <w:r>
        <w:t xml:space="preserve">Every user of a group chat can leave it if he likes. After leaving a group chat it isn’t possible to join again with exception of a new invitation from the group chat creator. </w:t>
      </w:r>
    </w:p>
    <w:p w:rsidR="004F6688" w:rsidRDefault="002C183D" w:rsidP="000F49C6">
      <w:r>
        <w:t>Another function of the chat is to forward messages to other users.</w:t>
      </w:r>
    </w:p>
    <w:p w:rsidR="000F49C6" w:rsidRPr="0040306B" w:rsidRDefault="000F49C6" w:rsidP="0040306B">
      <w:pPr>
        <w:rPr>
          <w:b/>
        </w:rPr>
      </w:pPr>
      <w:r w:rsidRPr="0040306B">
        <w:rPr>
          <w:b/>
        </w:rPr>
        <w:t>Project creating Group chat</w:t>
      </w:r>
    </w:p>
    <w:p w:rsidR="004F6688" w:rsidRDefault="000F49C6" w:rsidP="000F49C6">
      <w:r>
        <w:t>Once a new project is created it automatically creates a group chat with all the members from the project in it. It is not possible to invite or kick users from the chat. If new users join a project, they also join the project chat. If a member is kicked from a project, they also drop out from the chat.</w:t>
      </w:r>
    </w:p>
    <w:p w:rsidR="004F6688" w:rsidRDefault="004F6688" w:rsidP="000F49C6"/>
    <w:p w:rsidR="000F49C6" w:rsidRDefault="000F49C6" w:rsidP="000F49C6">
      <w:pPr>
        <w:pStyle w:val="Heading4"/>
      </w:pPr>
      <w:r>
        <w:t>Use Cases</w:t>
      </w:r>
    </w:p>
    <w:p w:rsidR="000F49C6" w:rsidRDefault="000F49C6" w:rsidP="000F49C6">
      <w:r>
        <w:t>Below all chat use cases are documented and visually lined out.</w:t>
      </w:r>
    </w:p>
    <w:p w:rsidR="000F49C6" w:rsidRDefault="004C1EEC" w:rsidP="000F49C6">
      <w:pPr>
        <w:pStyle w:val="Heading5"/>
      </w:pPr>
      <w:r>
        <w:t>Overview</w:t>
      </w:r>
    </w:p>
    <w:p w:rsidR="000F49C6" w:rsidRDefault="00341AD5" w:rsidP="000F49C6">
      <w:r w:rsidRPr="00341AD5">
        <w:rPr>
          <w:caps/>
          <w:noProof/>
          <w:lang w:val="de-CH" w:eastAsia="de-CH"/>
        </w:rPr>
        <w:lastRenderedPageBreak/>
        <w:drawing>
          <wp:inline distT="0" distB="0" distL="0" distR="0" wp14:anchorId="42F2E003" wp14:editId="7A88A655">
            <wp:extent cx="5943600" cy="4381107"/>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81107"/>
                    </a:xfrm>
                    <a:prstGeom prst="rect">
                      <a:avLst/>
                    </a:prstGeom>
                    <a:noFill/>
                    <a:ln>
                      <a:noFill/>
                    </a:ln>
                  </pic:spPr>
                </pic:pic>
              </a:graphicData>
            </a:graphic>
          </wp:inline>
        </w:drawing>
      </w:r>
      <w:r w:rsidR="000F49C6" w:rsidRPr="00842631">
        <w:rPr>
          <w:caps/>
          <w:noProof/>
          <w:lang w:val="de-CH" w:eastAsia="de-CH"/>
        </w:rPr>
        <w:t xml:space="preserve"> </w:t>
      </w:r>
    </w:p>
    <w:p w:rsidR="000F49C6" w:rsidRDefault="000F49C6" w:rsidP="000F49C6"/>
    <w:p w:rsidR="000F49C6" w:rsidRPr="00D50A46" w:rsidRDefault="000F49C6" w:rsidP="000F49C6"/>
    <w:p w:rsidR="000F49C6" w:rsidRPr="005B3BC1" w:rsidRDefault="00341AD5" w:rsidP="000F49C6">
      <w:pPr>
        <w:pStyle w:val="Heading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18</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The user creates a new chat</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2. User opened the chat panel</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Chat"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w:t>
            </w:r>
            <w:r w:rsidRPr="000248B6">
              <w:rPr>
                <w:rFonts w:ascii="Calibri" w:eastAsia="Times New Roman" w:hAnsi="Calibri" w:cs="Times New Roman"/>
                <w:color w:val="000000"/>
                <w:sz w:val="16"/>
                <w:szCs w:val="16"/>
                <w:lang w:eastAsia="de-CH"/>
              </w:rPr>
              <w:br/>
              <w:t xml:space="preserve">3. </w:t>
            </w:r>
            <w:r w:rsidRPr="005B3BC1">
              <w:rPr>
                <w:rFonts w:ascii="Calibri" w:eastAsia="Times New Roman" w:hAnsi="Calibri" w:cs="Times New Roman"/>
                <w:color w:val="000000"/>
                <w:sz w:val="16"/>
                <w:szCs w:val="16"/>
                <w:lang w:eastAsia="de-CH"/>
              </w:rPr>
              <w:t>User clicks "Create Chat" button</w:t>
            </w:r>
          </w:p>
        </w:tc>
      </w:tr>
      <w:tr w:rsidR="000F49C6" w:rsidRPr="001E31A9" w:rsidTr="0032671E">
        <w:trPr>
          <w:trHeight w:val="47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Pr="00D50A46" w:rsidRDefault="000F49C6" w:rsidP="000F49C6"/>
    <w:p w:rsidR="000F49C6" w:rsidRDefault="000F49C6" w:rsidP="000F49C6">
      <w:pPr>
        <w:pStyle w:val="Heading5"/>
      </w:pPr>
      <w:r>
        <w:t>Creategroupchat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B3BC1"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19</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Create Group Chat</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User</w:t>
            </w:r>
          </w:p>
        </w:tc>
      </w:tr>
      <w:tr w:rsidR="000F49C6" w:rsidRPr="005B3BC1"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lastRenderedPageBreak/>
              <w:t>Description:</w:t>
            </w:r>
          </w:p>
        </w:tc>
        <w:tc>
          <w:tcPr>
            <w:tcW w:w="6140" w:type="dxa"/>
            <w:tcBorders>
              <w:top w:val="nil"/>
              <w:left w:val="nil"/>
              <w:bottom w:val="nil"/>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The user creates a new chat</w:t>
            </w:r>
          </w:p>
        </w:tc>
      </w:tr>
      <w:tr w:rsidR="000F49C6" w:rsidRPr="005B3BC1"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5B3BC1">
              <w:rPr>
                <w:rFonts w:ascii="Calibri" w:eastAsia="Times New Roman" w:hAnsi="Calibri" w:cs="Times New Roman"/>
                <w:color w:val="000000"/>
                <w:sz w:val="16"/>
                <w:szCs w:val="16"/>
                <w:lang w:eastAsia="de-CH"/>
              </w:rPr>
              <w:t>1. User is logged in</w:t>
            </w:r>
            <w:r w:rsidRPr="005B3BC1">
              <w:rPr>
                <w:rFonts w:ascii="Calibri" w:eastAsia="Times New Roman" w:hAnsi="Calibri" w:cs="Times New Roman"/>
                <w:color w:val="000000"/>
                <w:sz w:val="16"/>
                <w:szCs w:val="16"/>
                <w:lang w:eastAsia="de-CH"/>
              </w:rPr>
              <w:br/>
              <w:t>2. User opened the chat panel</w:t>
            </w:r>
          </w:p>
        </w:tc>
      </w:tr>
      <w:tr w:rsidR="000F49C6" w:rsidRPr="005B3BC1" w:rsidTr="0032671E">
        <w:trPr>
          <w:trHeight w:val="1125"/>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eastAsia="de-CH"/>
              </w:rPr>
              <w:t>1. User clicks "New Group Chat" button</w:t>
            </w:r>
            <w:r w:rsidRPr="005B3BC1">
              <w:rPr>
                <w:rFonts w:ascii="Calibri" w:eastAsia="Times New Roman" w:hAnsi="Calibri" w:cs="Times New Roman"/>
                <w:color w:val="000000"/>
                <w:sz w:val="16"/>
                <w:szCs w:val="16"/>
                <w:lang w:eastAsia="de-CH"/>
              </w:rPr>
              <w:br/>
              <w:t>2. User enters a title</w:t>
            </w:r>
            <w:r w:rsidRPr="005B3BC1">
              <w:rPr>
                <w:rFonts w:ascii="Calibri" w:eastAsia="Times New Roman" w:hAnsi="Calibri" w:cs="Times New Roman"/>
                <w:color w:val="000000"/>
                <w:sz w:val="16"/>
                <w:szCs w:val="16"/>
                <w:lang w:eastAsia="de-CH"/>
              </w:rPr>
              <w:br/>
              <w:t>3. User enters a description of the chat</w:t>
            </w:r>
            <w:r w:rsidRPr="005B3BC1">
              <w:rPr>
                <w:rFonts w:ascii="Calibri" w:eastAsia="Times New Roman" w:hAnsi="Calibri" w:cs="Times New Roman"/>
                <w:color w:val="000000"/>
                <w:sz w:val="16"/>
                <w:szCs w:val="16"/>
                <w:lang w:eastAsia="de-CH"/>
              </w:rPr>
              <w:br/>
              <w:t xml:space="preserve">4. </w:t>
            </w:r>
            <w:r w:rsidRPr="005B3BC1">
              <w:rPr>
                <w:rFonts w:ascii="Calibri" w:eastAsia="Times New Roman" w:hAnsi="Calibri" w:cs="Times New Roman"/>
                <w:color w:val="000000"/>
                <w:sz w:val="16"/>
                <w:szCs w:val="16"/>
                <w:lang w:val="de-CH" w:eastAsia="de-CH"/>
              </w:rPr>
              <w:t>User invites members to chat</w:t>
            </w:r>
            <w:r w:rsidRPr="005B3BC1">
              <w:rPr>
                <w:rFonts w:ascii="Calibri" w:eastAsia="Times New Roman" w:hAnsi="Calibri" w:cs="Times New Roman"/>
                <w:color w:val="000000"/>
                <w:sz w:val="16"/>
                <w:szCs w:val="16"/>
                <w:lang w:val="de-CH" w:eastAsia="de-CH"/>
              </w:rPr>
              <w:br/>
              <w:t>5. User clicks "Save" button</w:t>
            </w:r>
          </w:p>
        </w:tc>
      </w:tr>
      <w:tr w:rsidR="000F49C6" w:rsidRPr="005B3BC1" w:rsidTr="0032671E">
        <w:trPr>
          <w:trHeight w:val="529"/>
        </w:trPr>
        <w:tc>
          <w:tcPr>
            <w:tcW w:w="1820" w:type="dxa"/>
            <w:tcBorders>
              <w:top w:val="nil"/>
              <w:left w:val="single" w:sz="8" w:space="0" w:color="auto"/>
              <w:bottom w:val="nil"/>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 group</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5B3BC1"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de-CH" w:eastAsia="de-CH"/>
              </w:rPr>
            </w:pPr>
            <w:r w:rsidRPr="005B3BC1">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val="de-CH" w:eastAsia="de-CH"/>
              </w:rPr>
            </w:pPr>
            <w:r w:rsidRPr="005B3BC1">
              <w:rPr>
                <w:rFonts w:ascii="Calibri" w:eastAsia="Times New Roman" w:hAnsi="Calibri" w:cs="Times New Roman"/>
                <w:color w:val="000000"/>
                <w:sz w:val="16"/>
                <w:szCs w:val="16"/>
                <w:lang w:val="de-CH" w:eastAsia="de-CH"/>
              </w:rPr>
              <w:t>None</w:t>
            </w:r>
          </w:p>
        </w:tc>
      </w:tr>
    </w:tbl>
    <w:p w:rsidR="000F49C6" w:rsidRPr="00D50A46" w:rsidRDefault="000F49C6" w:rsidP="000F49C6"/>
    <w:p w:rsidR="000F49C6" w:rsidRDefault="000F49C6" w:rsidP="000F49C6">
      <w:pPr>
        <w:pStyle w:val="Heading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20</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Invite</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invites other users to an existing group chat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2. User has created a group chat</w:t>
            </w:r>
          </w:p>
        </w:tc>
      </w:tr>
      <w:tr w:rsidR="000F49C6" w:rsidRPr="00D50A46" w:rsidTr="0032671E">
        <w:trPr>
          <w:trHeight w:val="1307"/>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0F49C6" w:rsidRPr="00D50A46" w:rsidTr="0032671E">
        <w:trPr>
          <w:trHeight w:val="559"/>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SendMessages</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21</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SendMessage</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The user sends a message in a chat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r w:rsidRPr="00D50A46">
              <w:rPr>
                <w:rFonts w:ascii="Calibri" w:eastAsia="Times New Roman" w:hAnsi="Calibri" w:cs="Times New Roman"/>
                <w:color w:val="000000"/>
                <w:sz w:val="16"/>
                <w:szCs w:val="16"/>
                <w:lang w:eastAsia="de-CH"/>
              </w:rPr>
              <w:br/>
              <w:t>2. User has created a  chat</w:t>
            </w:r>
          </w:p>
        </w:tc>
      </w:tr>
      <w:tr w:rsidR="000F49C6" w:rsidRPr="00D50A46"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2866D3"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a chat</w:t>
            </w:r>
            <w:r>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t>2. User enters a message</w:t>
            </w:r>
            <w:r w:rsidRPr="00D50A46">
              <w:rPr>
                <w:rFonts w:ascii="Calibri" w:eastAsia="Times New Roman" w:hAnsi="Calibri" w:cs="Times New Roman"/>
                <w:color w:val="000000"/>
                <w:sz w:val="16"/>
                <w:szCs w:val="16"/>
                <w:lang w:eastAsia="de-CH"/>
              </w:rPr>
              <w:br/>
              <w:t xml:space="preserve">3. </w:t>
            </w:r>
            <w:r w:rsidRPr="002866D3">
              <w:rPr>
                <w:rFonts w:ascii="Calibri" w:eastAsia="Times New Roman" w:hAnsi="Calibri" w:cs="Times New Roman"/>
                <w:color w:val="000000"/>
                <w:sz w:val="16"/>
                <w:szCs w:val="16"/>
                <w:lang w:eastAsia="de-CH"/>
              </w:rPr>
              <w:t>User clicks "Send" button</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ReceiveMessage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3E5AA7"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22</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ReceiveMessage</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The user receives a message in a chat from an other user</w:t>
            </w:r>
          </w:p>
        </w:tc>
      </w:tr>
      <w:tr w:rsidR="000F49C6" w:rsidRPr="003E5AA7"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2. User is in a  chat</w:t>
            </w:r>
          </w:p>
        </w:tc>
      </w:tr>
      <w:tr w:rsidR="000F49C6" w:rsidRPr="003E5AA7" w:rsidTr="0032671E">
        <w:trPr>
          <w:trHeight w:val="24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automaticly receives messages other users have sent</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r w:rsidR="000F49C6" w:rsidRPr="003E5AA7"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ForwardMessage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3E5AA7"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23</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ForwardMessage</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User</w:t>
            </w:r>
          </w:p>
        </w:tc>
      </w:tr>
      <w:tr w:rsidR="000F49C6" w:rsidRPr="003E5AA7"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The user forwards a message sent by an other user</w:t>
            </w:r>
          </w:p>
        </w:tc>
      </w:tr>
      <w:tr w:rsidR="000F49C6" w:rsidRPr="003E5AA7"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eastAsia="de-CH"/>
              </w:rPr>
            </w:pPr>
            <w:r w:rsidRPr="003E5AA7">
              <w:rPr>
                <w:rFonts w:ascii="Calibri" w:eastAsia="Times New Roman" w:hAnsi="Calibri" w:cs="Times New Roman"/>
                <w:color w:val="000000"/>
                <w:sz w:val="16"/>
                <w:szCs w:val="16"/>
                <w:lang w:eastAsia="de-CH"/>
              </w:rPr>
              <w:t>1. User is logged in</w:t>
            </w:r>
            <w:r w:rsidRPr="003E5AA7">
              <w:rPr>
                <w:rFonts w:ascii="Calibri" w:eastAsia="Times New Roman" w:hAnsi="Calibri" w:cs="Times New Roman"/>
                <w:color w:val="000000"/>
                <w:sz w:val="16"/>
                <w:szCs w:val="16"/>
                <w:lang w:eastAsia="de-CH"/>
              </w:rPr>
              <w:br/>
              <w:t>2. User received message from an other user</w:t>
            </w:r>
          </w:p>
        </w:tc>
      </w:tr>
      <w:tr w:rsidR="000F49C6" w:rsidRPr="003E5AA7" w:rsidTr="0032671E">
        <w:trPr>
          <w:trHeight w:val="1501"/>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eastAsia="de-CH"/>
              </w:rPr>
              <w:t>1. User enters chat with received message</w:t>
            </w:r>
            <w:r w:rsidRPr="003E5AA7">
              <w:rPr>
                <w:rFonts w:ascii="Calibri" w:eastAsia="Times New Roman" w:hAnsi="Calibri" w:cs="Times New Roman"/>
                <w:color w:val="000000"/>
                <w:sz w:val="16"/>
                <w:szCs w:val="16"/>
                <w:lang w:eastAsia="de-CH"/>
              </w:rPr>
              <w:br/>
              <w:t>2. User clicks "Option" button</w:t>
            </w:r>
            <w:r w:rsidRPr="003E5AA7">
              <w:rPr>
                <w:rFonts w:ascii="Calibri" w:eastAsia="Times New Roman" w:hAnsi="Calibri" w:cs="Times New Roman"/>
                <w:color w:val="000000"/>
                <w:sz w:val="16"/>
                <w:szCs w:val="16"/>
                <w:lang w:eastAsia="de-CH"/>
              </w:rPr>
              <w:br/>
              <w:t>3. User clicks "Forward Message" button</w:t>
            </w:r>
            <w:r w:rsidRPr="003E5AA7">
              <w:rPr>
                <w:rFonts w:ascii="Calibri" w:eastAsia="Times New Roman" w:hAnsi="Calibri" w:cs="Times New Roman"/>
                <w:color w:val="000000"/>
                <w:sz w:val="16"/>
                <w:szCs w:val="16"/>
                <w:lang w:eastAsia="de-CH"/>
              </w:rPr>
              <w:br/>
              <w:t>4. User marks message(s)</w:t>
            </w:r>
            <w:r w:rsidRPr="003E5AA7">
              <w:rPr>
                <w:rFonts w:ascii="Calibri" w:eastAsia="Times New Roman" w:hAnsi="Calibri" w:cs="Times New Roman"/>
                <w:color w:val="000000"/>
                <w:sz w:val="16"/>
                <w:szCs w:val="16"/>
                <w:lang w:eastAsia="de-CH"/>
              </w:rPr>
              <w:br/>
              <w:t>5. User specifies chat in wich to send message</w:t>
            </w:r>
            <w:r w:rsidRPr="003E5AA7">
              <w:rPr>
                <w:rFonts w:ascii="Calibri" w:eastAsia="Times New Roman" w:hAnsi="Calibri" w:cs="Times New Roman"/>
                <w:color w:val="000000"/>
                <w:sz w:val="16"/>
                <w:szCs w:val="16"/>
                <w:lang w:eastAsia="de-CH"/>
              </w:rPr>
              <w:br/>
              <w:t xml:space="preserve">6. </w:t>
            </w:r>
            <w:r w:rsidRPr="003E5AA7">
              <w:rPr>
                <w:rFonts w:ascii="Calibri" w:eastAsia="Times New Roman" w:hAnsi="Calibri" w:cs="Times New Roman"/>
                <w:color w:val="000000"/>
                <w:sz w:val="16"/>
                <w:szCs w:val="16"/>
                <w:lang w:val="de-CH" w:eastAsia="de-CH"/>
              </w:rPr>
              <w:t>User clicks "Send" button</w:t>
            </w:r>
          </w:p>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7. Message sent</w:t>
            </w:r>
          </w:p>
        </w:tc>
      </w:tr>
      <w:tr w:rsidR="000F49C6" w:rsidRPr="003E5AA7" w:rsidTr="0032671E">
        <w:trPr>
          <w:trHeight w:val="556"/>
        </w:trPr>
        <w:tc>
          <w:tcPr>
            <w:tcW w:w="1820" w:type="dxa"/>
            <w:tcBorders>
              <w:top w:val="nil"/>
              <w:left w:val="single" w:sz="8" w:space="0" w:color="auto"/>
              <w:bottom w:val="nil"/>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forward</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3E5AA7"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3E5AA7" w:rsidRDefault="000F49C6" w:rsidP="0032671E">
            <w:pPr>
              <w:spacing w:before="0" w:after="0" w:line="240" w:lineRule="auto"/>
              <w:rPr>
                <w:rFonts w:ascii="Corbel" w:eastAsia="Times New Roman" w:hAnsi="Corbel" w:cs="Times New Roman"/>
                <w:b/>
                <w:bCs/>
                <w:color w:val="000000"/>
                <w:sz w:val="16"/>
                <w:szCs w:val="16"/>
                <w:lang w:val="de-CH" w:eastAsia="de-CH"/>
              </w:rPr>
            </w:pPr>
            <w:r w:rsidRPr="003E5AA7">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3E5AA7" w:rsidRDefault="000F49C6" w:rsidP="0032671E">
            <w:pPr>
              <w:spacing w:before="0" w:after="0" w:line="240" w:lineRule="auto"/>
              <w:rPr>
                <w:rFonts w:ascii="Calibri" w:eastAsia="Times New Roman" w:hAnsi="Calibri" w:cs="Times New Roman"/>
                <w:color w:val="000000"/>
                <w:sz w:val="16"/>
                <w:szCs w:val="16"/>
                <w:lang w:val="de-CH" w:eastAsia="de-CH"/>
              </w:rPr>
            </w:pPr>
            <w:r w:rsidRPr="003E5AA7">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24</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chat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426"/>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1. User clicks "Option" button</w:t>
            </w:r>
            <w:r>
              <w:rPr>
                <w:rFonts w:ascii="Calibri" w:eastAsia="Times New Roman" w:hAnsi="Calibri" w:cs="Times New Roman"/>
                <w:color w:val="000000"/>
                <w:sz w:val="16"/>
                <w:szCs w:val="16"/>
                <w:lang w:eastAsia="de-CH"/>
              </w:rPr>
              <w:br/>
              <w:t>2</w:t>
            </w:r>
            <w:r w:rsidRPr="003E5AA7">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Delete Chat</w:t>
            </w:r>
            <w:r w:rsidRPr="003E5AA7">
              <w:rPr>
                <w:rFonts w:ascii="Calibri" w:eastAsia="Times New Roman" w:hAnsi="Calibri" w:cs="Times New Roman"/>
                <w:color w:val="000000"/>
                <w:sz w:val="16"/>
                <w:szCs w:val="16"/>
                <w:lang w:eastAsia="de-CH"/>
              </w:rPr>
              <w:t>" button</w:t>
            </w:r>
            <w:r w:rsidRPr="003E5AA7">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 User selects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to be deleted</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w:t>
            </w:r>
            <w:r>
              <w:rPr>
                <w:rFonts w:ascii="Calibri" w:eastAsia="Times New Roman" w:hAnsi="Calibri" w:cs="Times New Roman"/>
                <w:color w:val="000000"/>
                <w:sz w:val="16"/>
                <w:szCs w:val="16"/>
                <w:lang w:eastAsia="de-CH"/>
              </w:rPr>
              <w:t xml:space="preserve"> User clicks “Delete” button</w:t>
            </w:r>
            <w:r>
              <w:rPr>
                <w:rFonts w:ascii="Calibri" w:eastAsia="Times New Roman" w:hAnsi="Calibri" w:cs="Times New Roman"/>
                <w:color w:val="000000"/>
                <w:sz w:val="16"/>
                <w:szCs w:val="16"/>
                <w:lang w:eastAsia="de-CH"/>
              </w:rPr>
              <w:br/>
              <w:t>5</w:t>
            </w:r>
            <w:r w:rsidRPr="0050641A">
              <w:rPr>
                <w:rFonts w:ascii="Calibri" w:eastAsia="Times New Roman" w:hAnsi="Calibri" w:cs="Times New Roman"/>
                <w:color w:val="000000"/>
                <w:sz w:val="16"/>
                <w:szCs w:val="16"/>
                <w:lang w:eastAsia="de-CH"/>
              </w:rPr>
              <w:t xml:space="preserve">. </w:t>
            </w:r>
            <w:r w:rsidRPr="001F44C1">
              <w:rPr>
                <w:rFonts w:ascii="Calibri" w:eastAsia="Times New Roman" w:hAnsi="Calibri" w:cs="Times New Roman"/>
                <w:color w:val="000000"/>
                <w:sz w:val="16"/>
                <w:szCs w:val="16"/>
                <w:lang w:eastAsia="de-CH"/>
              </w:rPr>
              <w:t>Process ends</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1F44C1" w:rsidRDefault="000F49C6" w:rsidP="0032671E">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F44C1">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F44C1" w:rsidRDefault="000F49C6" w:rsidP="0032671E">
            <w:pPr>
              <w:spacing w:before="0" w:after="0" w:line="240" w:lineRule="auto"/>
              <w:rPr>
                <w:rFonts w:ascii="Corbel" w:eastAsia="Times New Roman" w:hAnsi="Corbel" w:cs="Times New Roman"/>
                <w:b/>
                <w:bCs/>
                <w:color w:val="000000"/>
                <w:sz w:val="16"/>
                <w:szCs w:val="16"/>
                <w:lang w:eastAsia="de-CH"/>
              </w:rPr>
            </w:pPr>
            <w:r w:rsidRPr="001F44C1">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F44C1" w:rsidRDefault="000F49C6" w:rsidP="0032671E">
            <w:pPr>
              <w:spacing w:before="0" w:after="0" w:line="240" w:lineRule="auto"/>
              <w:rPr>
                <w:rFonts w:ascii="Calibri" w:eastAsia="Times New Roman" w:hAnsi="Calibri" w:cs="Times New Roman"/>
                <w:color w:val="000000"/>
                <w:sz w:val="16"/>
                <w:szCs w:val="16"/>
                <w:lang w:eastAsia="de-CH"/>
              </w:rPr>
            </w:pPr>
            <w:r w:rsidRPr="001F44C1">
              <w:rPr>
                <w:rFonts w:ascii="Calibri" w:eastAsia="Times New Roman" w:hAnsi="Calibri" w:cs="Times New Roman"/>
                <w:color w:val="000000"/>
                <w:sz w:val="16"/>
                <w:szCs w:val="16"/>
                <w:lang w:eastAsia="de-CH"/>
              </w:rPr>
              <w:t>None</w:t>
            </w:r>
          </w:p>
        </w:tc>
      </w:tr>
    </w:tbl>
    <w:p w:rsidR="000F49C6" w:rsidRDefault="000F49C6" w:rsidP="000F49C6"/>
    <w:p w:rsidR="000F49C6" w:rsidRDefault="000F49C6" w:rsidP="000F49C6">
      <w:pPr>
        <w:pStyle w:val="Heading5"/>
      </w:pPr>
      <w:r>
        <w:t>LeaveGroupChat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1F44C1">
              <w:rPr>
                <w:rFonts w:ascii="Corbel" w:eastAsia="Times New Roman" w:hAnsi="Corbel" w:cs="Times New Roman"/>
                <w:b/>
                <w:bCs/>
                <w:color w:val="000000"/>
                <w:sz w:val="16"/>
                <w:szCs w:val="16"/>
                <w:lang w:eastAsia="de-CH"/>
              </w:rPr>
              <w:t>Use C</w:t>
            </w:r>
            <w:r w:rsidRPr="00D50A46">
              <w:rPr>
                <w:rFonts w:ascii="Corbel" w:eastAsia="Times New Roman" w:hAnsi="Corbel" w:cs="Times New Roman"/>
                <w:b/>
                <w:bCs/>
                <w:color w:val="000000"/>
                <w:sz w:val="16"/>
                <w:szCs w:val="16"/>
                <w:lang w:val="de-CH" w:eastAsia="de-CH"/>
              </w:rPr>
              <w:t>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25</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842631" w:rsidRDefault="000F49C6" w:rsidP="0032671E">
            <w:pPr>
              <w:spacing w:before="0" w:after="0" w:line="240" w:lineRule="auto"/>
              <w:rPr>
                <w:rFonts w:ascii="Calibri" w:eastAsia="Times New Roman" w:hAnsi="Calibri" w:cs="Times New Roman"/>
                <w:color w:val="000000"/>
                <w:sz w:val="16"/>
                <w:szCs w:val="16"/>
                <w:lang w:val="en-GB" w:eastAsia="de-CH"/>
              </w:rPr>
            </w:pPr>
            <w:r w:rsidRPr="00842631">
              <w:rPr>
                <w:rFonts w:ascii="Calibri" w:eastAsia="Times New Roman" w:hAnsi="Calibri" w:cs="Times New Roman"/>
                <w:color w:val="000000"/>
                <w:sz w:val="16"/>
                <w:szCs w:val="16"/>
                <w:lang w:val="en-GB" w:eastAsia="de-CH"/>
              </w:rPr>
              <w:t>LeaveGroupChat</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leaves a</w:t>
            </w:r>
            <w:r w:rsidRPr="00D50A46">
              <w:rPr>
                <w:rFonts w:ascii="Calibri" w:eastAsia="Times New Roman" w:hAnsi="Calibri" w:cs="Times New Roman"/>
                <w:color w:val="000000"/>
                <w:sz w:val="16"/>
                <w:szCs w:val="16"/>
                <w:lang w:eastAsia="de-CH"/>
              </w:rPr>
              <w:t xml:space="preserve"> group chat</w:t>
            </w:r>
            <w:r>
              <w:rPr>
                <w:rFonts w:ascii="Calibri" w:eastAsia="Times New Roman" w:hAnsi="Calibri" w:cs="Times New Roman"/>
                <w:color w:val="000000"/>
                <w:sz w:val="16"/>
                <w:szCs w:val="16"/>
                <w:lang w:eastAsia="de-CH"/>
              </w:rPr>
              <w:t xml:space="preserve"> he is member of</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chat</w:t>
            </w:r>
            <w:r w:rsidRPr="0050641A">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w:t>
            </w:r>
            <w:r>
              <w:rPr>
                <w:rFonts w:ascii="Calibri" w:eastAsia="Times New Roman" w:hAnsi="Calibri" w:cs="Times New Roman"/>
                <w:color w:val="000000"/>
                <w:sz w:val="16"/>
                <w:szCs w:val="16"/>
                <w:lang w:eastAsia="de-CH"/>
              </w:rPr>
              <w:t>entered</w:t>
            </w:r>
            <w:r w:rsidRPr="00D50A46">
              <w:rPr>
                <w:rFonts w:ascii="Calibri" w:eastAsia="Times New Roman" w:hAnsi="Calibri" w:cs="Times New Roman"/>
                <w:color w:val="000000"/>
                <w:sz w:val="16"/>
                <w:szCs w:val="16"/>
                <w:lang w:eastAsia="de-CH"/>
              </w:rPr>
              <w:t xml:space="preserve"> a group chat</w:t>
            </w:r>
          </w:p>
        </w:tc>
      </w:tr>
      <w:tr w:rsidR="000F49C6" w:rsidRPr="00D50A46" w:rsidTr="0032671E">
        <w:trPr>
          <w:trHeight w:val="1141"/>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enters the group chat</w:t>
            </w:r>
            <w:r w:rsidRPr="00D50A46">
              <w:rPr>
                <w:rFonts w:ascii="Calibri" w:eastAsia="Times New Roman" w:hAnsi="Calibri" w:cs="Times New Roman"/>
                <w:color w:val="000000"/>
                <w:sz w:val="16"/>
                <w:szCs w:val="16"/>
                <w:lang w:eastAsia="de-CH"/>
              </w:rPr>
              <w:b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Group Chat</w:t>
            </w:r>
            <w:r w:rsidRPr="00D50A46">
              <w:rPr>
                <w:rFonts w:ascii="Calibri" w:eastAsia="Times New Roman" w:hAnsi="Calibri" w:cs="Times New Roman"/>
                <w:color w:val="000000"/>
                <w:sz w:val="16"/>
                <w:szCs w:val="16"/>
                <w:lang w:eastAsia="de-CH"/>
              </w:rPr>
              <w:t xml:space="preserve">" button </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D50A46">
              <w:rPr>
                <w:rFonts w:ascii="Calibri" w:eastAsia="Times New Roman" w:hAnsi="Calibri" w:cs="Times New Roman"/>
                <w:color w:val="000000"/>
                <w:sz w:val="16"/>
                <w:szCs w:val="16"/>
                <w:lang w:eastAsia="de-CH"/>
              </w:rPr>
              <w:t>. User clicks "</w:t>
            </w:r>
            <w:r>
              <w:rPr>
                <w:rFonts w:ascii="Calibri" w:eastAsia="Times New Roman" w:hAnsi="Calibri" w:cs="Times New Roman"/>
                <w:color w:val="000000"/>
                <w:sz w:val="16"/>
                <w:szCs w:val="16"/>
                <w:lang w:eastAsia="de-CH"/>
              </w:rPr>
              <w:t>Leave</w:t>
            </w:r>
            <w:r w:rsidRPr="00D50A46">
              <w:rPr>
                <w:rFonts w:ascii="Calibri" w:eastAsia="Times New Roman" w:hAnsi="Calibri" w:cs="Times New Roman"/>
                <w:color w:val="000000"/>
                <w:sz w:val="16"/>
                <w:szCs w:val="16"/>
                <w:lang w:eastAsia="de-CH"/>
              </w:rPr>
              <w:t>"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Invitation sent</w:t>
            </w:r>
          </w:p>
        </w:tc>
      </w:tr>
      <w:tr w:rsidR="000F49C6" w:rsidRPr="00D50A46" w:rsidTr="0032671E">
        <w:trPr>
          <w:trHeight w:val="559"/>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 xml:space="preserve">leave </w:t>
            </w:r>
            <w:r w:rsidRPr="0050641A">
              <w:rPr>
                <w:rFonts w:ascii="Calibri" w:eastAsia="Times New Roman" w:hAnsi="Calibri" w:cs="Times New Roman"/>
                <w:color w:val="000000"/>
                <w:sz w:val="16"/>
                <w:szCs w:val="16"/>
                <w:lang w:eastAsia="de-CH"/>
              </w:rPr>
              <w:t>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EE2919" w:rsidRDefault="00EE2919" w:rsidP="00EE2919"/>
    <w:p w:rsidR="00BE2359" w:rsidRDefault="00BE2359">
      <w:pPr>
        <w:rPr>
          <w:caps/>
          <w:color w:val="1A495C" w:themeColor="accent1" w:themeShade="7F"/>
          <w:spacing w:val="15"/>
        </w:rPr>
      </w:pPr>
      <w:r>
        <w:br w:type="page"/>
      </w:r>
    </w:p>
    <w:p w:rsidR="00EE2919" w:rsidRDefault="00EE2919" w:rsidP="00EE2919">
      <w:pPr>
        <w:pStyle w:val="Heading3"/>
      </w:pPr>
      <w:bookmarkStart w:id="16" w:name="_Toc438507327"/>
      <w:r>
        <w:lastRenderedPageBreak/>
        <w:t>Project</w:t>
      </w:r>
      <w:bookmarkEnd w:id="16"/>
    </w:p>
    <w:p w:rsidR="0040306B" w:rsidRPr="00B5277D" w:rsidRDefault="0040306B" w:rsidP="0040306B">
      <w:pPr>
        <w:pStyle w:val="Heading4"/>
      </w:pPr>
      <w:r>
        <w:t>Description</w:t>
      </w:r>
    </w:p>
    <w:p w:rsidR="000054AB" w:rsidRDefault="000F49C6" w:rsidP="000F49C6">
      <w:r>
        <w:t xml:space="preserve">A project combines all components except the chat. It is a closed system that contains tasks, polls, balance and a group chat for all members of a project. </w:t>
      </w:r>
    </w:p>
    <w:p w:rsidR="000054AB" w:rsidRDefault="000054AB" w:rsidP="000F49C6">
      <w:r>
        <w:t xml:space="preserve">Every user of MoCab can open a project </w:t>
      </w:r>
      <w:r w:rsidR="00B9074A">
        <w:t xml:space="preserve">and invite </w:t>
      </w:r>
      <w:r>
        <w:t>with only the u</w:t>
      </w:r>
      <w:r w:rsidR="00B9074A">
        <w:t>sername or the mail address</w:t>
      </w:r>
      <w:r>
        <w:t xml:space="preserve"> every other user registered. It is also possible not inviting any other user to create a private project for creating a personal to do list with an overview of all expenses.</w:t>
      </w:r>
    </w:p>
    <w:p w:rsidR="00B9074A" w:rsidRDefault="00B9074A" w:rsidP="000F49C6">
      <w:r>
        <w:t>In the create options of the project the creator is able to exclude “Balance” and/or “Poll” if not needed.</w:t>
      </w:r>
    </w:p>
    <w:p w:rsidR="00B9074A" w:rsidRDefault="000F49C6" w:rsidP="000F49C6">
      <w:r>
        <w:t>Only users in a project can be assign to tasks or invited to polls. Every user can belong to more than one project.</w:t>
      </w:r>
    </w:p>
    <w:p w:rsidR="00B9074A" w:rsidRDefault="00B9074A" w:rsidP="000F49C6">
      <w:r>
        <w:t xml:space="preserve">If a user leaves a project, it will be set to inactive and doesn’t get updated anymore. </w:t>
      </w:r>
      <w:r w:rsidR="00B43F57">
        <w:t xml:space="preserve">So he is still able to view into the project and </w:t>
      </w:r>
      <w:proofErr w:type="gramStart"/>
      <w:r w:rsidR="00B43F57">
        <w:t>it’s</w:t>
      </w:r>
      <w:proofErr w:type="gramEnd"/>
      <w:r w:rsidR="00B43F57">
        <w:t xml:space="preserve"> tabs. The project can be deleted if not needed anymore.</w:t>
      </w:r>
    </w:p>
    <w:p w:rsidR="00B43F57" w:rsidRDefault="00B43F57" w:rsidP="000F49C6"/>
    <w:p w:rsidR="000F49C6" w:rsidRDefault="000F49C6" w:rsidP="000F49C6">
      <w:pPr>
        <w:pStyle w:val="Heading4"/>
      </w:pPr>
      <w:r>
        <w:t>Use Cases</w:t>
      </w:r>
    </w:p>
    <w:p w:rsidR="000F49C6" w:rsidRDefault="000F49C6" w:rsidP="000F49C6">
      <w:r>
        <w:t>Below all project use cases are documented and visually lined out.</w:t>
      </w:r>
    </w:p>
    <w:p w:rsidR="004C1EEC" w:rsidRDefault="004C1EEC" w:rsidP="004C1EEC">
      <w:pPr>
        <w:pStyle w:val="Heading5"/>
      </w:pPr>
      <w:r>
        <w:t>Overview</w:t>
      </w:r>
    </w:p>
    <w:p w:rsidR="000F49C6" w:rsidRDefault="00341AD5" w:rsidP="000F49C6">
      <w:pPr>
        <w:rPr>
          <w:noProof/>
          <w:lang w:val="de-CH" w:eastAsia="de-CH"/>
        </w:rPr>
      </w:pPr>
      <w:r w:rsidRPr="00341AD5">
        <w:rPr>
          <w:noProof/>
          <w:lang w:val="de-CH" w:eastAsia="de-CH"/>
        </w:rPr>
        <w:drawing>
          <wp:inline distT="0" distB="0" distL="0" distR="0" wp14:anchorId="67620383" wp14:editId="362DA383">
            <wp:extent cx="5943600" cy="3484179"/>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84179"/>
                    </a:xfrm>
                    <a:prstGeom prst="rect">
                      <a:avLst/>
                    </a:prstGeom>
                    <a:noFill/>
                    <a:ln>
                      <a:noFill/>
                    </a:ln>
                  </pic:spPr>
                </pic:pic>
              </a:graphicData>
            </a:graphic>
          </wp:inline>
        </w:drawing>
      </w:r>
    </w:p>
    <w:p w:rsidR="000F49C6" w:rsidRDefault="000F49C6" w:rsidP="000F49C6"/>
    <w:p w:rsidR="000F49C6" w:rsidRDefault="000F49C6" w:rsidP="000F49C6">
      <w:pPr>
        <w:pStyle w:val="Heading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26</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creates a new </w:t>
            </w:r>
            <w:r>
              <w:rPr>
                <w:rFonts w:ascii="Calibri" w:eastAsia="Times New Roman" w:hAnsi="Calibri" w:cs="Times New Roman"/>
                <w:color w:val="000000"/>
                <w:sz w:val="16"/>
                <w:szCs w:val="16"/>
                <w:lang w:eastAsia="de-CH"/>
              </w:rPr>
              <w:t>project</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p>
        </w:tc>
      </w:tr>
      <w:tr w:rsidR="000F49C6" w:rsidRPr="005B3BC1" w:rsidTr="0032671E">
        <w:trPr>
          <w:trHeight w:val="1704"/>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Project" button</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 User enters a title</w:t>
            </w:r>
            <w:r w:rsidRPr="00C66BE6">
              <w:rPr>
                <w:rFonts w:ascii="Calibri" w:eastAsia="Times New Roman" w:hAnsi="Calibri" w:cs="Times New Roman"/>
                <w:color w:val="000000"/>
                <w:sz w:val="16"/>
                <w:szCs w:val="16"/>
                <w:lang w:eastAsia="de-CH"/>
              </w:rPr>
              <w:br/>
              <w:t xml:space="preserve">3. User enters a description of the </w:t>
            </w:r>
            <w:r>
              <w:rPr>
                <w:rFonts w:ascii="Calibri" w:eastAsia="Times New Roman" w:hAnsi="Calibri" w:cs="Times New Roman"/>
                <w:color w:val="000000"/>
                <w:sz w:val="16"/>
                <w:szCs w:val="16"/>
                <w:lang w:eastAsia="de-CH"/>
              </w:rPr>
              <w:t>project</w:t>
            </w:r>
            <w:r w:rsidRPr="00C66BE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C66BE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specified the due date (if any)</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specifies if poll or balance is included in project</w:t>
            </w:r>
            <w:r>
              <w:rPr>
                <w:rFonts w:ascii="Calibri" w:eastAsia="Times New Roman" w:hAnsi="Calibri" w:cs="Times New Roman"/>
                <w:color w:val="000000"/>
                <w:sz w:val="16"/>
                <w:szCs w:val="16"/>
                <w:lang w:eastAsia="de-CH"/>
              </w:rPr>
              <w:br/>
              <w:t>6. User enters</w:t>
            </w:r>
            <w:r w:rsidRPr="000248B6">
              <w:rPr>
                <w:rFonts w:ascii="Calibri" w:eastAsia="Times New Roman" w:hAnsi="Calibri" w:cs="Times New Roman"/>
                <w:color w:val="000000"/>
                <w:sz w:val="16"/>
                <w:szCs w:val="16"/>
                <w:lang w:eastAsia="de-CH"/>
              </w:rPr>
              <w:t xml:space="preserve"> ID of another </w:t>
            </w:r>
            <w:r>
              <w:rPr>
                <w:rFonts w:ascii="Calibri" w:eastAsia="Times New Roman" w:hAnsi="Calibri" w:cs="Times New Roman"/>
                <w:color w:val="000000"/>
                <w:sz w:val="16"/>
                <w:szCs w:val="16"/>
                <w:lang w:eastAsia="de-CH"/>
              </w:rPr>
              <w:t>user(s)</w:t>
            </w:r>
            <w:r w:rsidRPr="000248B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0248B6">
              <w:rPr>
                <w:rFonts w:ascii="Calibri" w:eastAsia="Times New Roman" w:hAnsi="Calibri" w:cs="Times New Roman"/>
                <w:color w:val="000000"/>
                <w:sz w:val="16"/>
                <w:szCs w:val="16"/>
                <w:lang w:eastAsia="de-CH"/>
              </w:rPr>
              <w:t xml:space="preserve">. </w:t>
            </w:r>
            <w:r w:rsidRPr="005B3BC1">
              <w:rPr>
                <w:rFonts w:ascii="Calibri" w:eastAsia="Times New Roman" w:hAnsi="Calibri" w:cs="Times New Roman"/>
                <w:color w:val="000000"/>
                <w:sz w:val="16"/>
                <w:szCs w:val="16"/>
                <w:lang w:eastAsia="de-CH"/>
              </w:rPr>
              <w:t xml:space="preserve">User clicks "Create </w:t>
            </w:r>
            <w:r>
              <w:rPr>
                <w:rFonts w:ascii="Calibri" w:eastAsia="Times New Roman" w:hAnsi="Calibri" w:cs="Times New Roman"/>
                <w:color w:val="000000"/>
                <w:sz w:val="16"/>
                <w:szCs w:val="16"/>
                <w:lang w:eastAsia="de-CH"/>
              </w:rPr>
              <w:t>Project</w:t>
            </w:r>
            <w:r w:rsidRPr="005B3BC1">
              <w:rPr>
                <w:rFonts w:ascii="Calibri" w:eastAsia="Times New Roman" w:hAnsi="Calibri" w:cs="Times New Roman"/>
                <w:color w:val="000000"/>
                <w:sz w:val="16"/>
                <w:szCs w:val="16"/>
                <w:lang w:eastAsia="de-CH"/>
              </w:rPr>
              <w:t>" button</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8. Project created</w:t>
            </w:r>
          </w:p>
        </w:tc>
      </w:tr>
      <w:tr w:rsidR="000F49C6" w:rsidRPr="001E31A9" w:rsidTr="0032671E">
        <w:trPr>
          <w:trHeight w:val="564"/>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8</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 w:rsidR="000F49C6" w:rsidRDefault="000F49C6" w:rsidP="000F49C6">
      <w:pPr>
        <w:pStyle w:val="Heading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D50A4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w:t>
            </w:r>
            <w:r>
              <w:rPr>
                <w:rFonts w:ascii="Calibri" w:eastAsia="Times New Roman" w:hAnsi="Calibri" w:cs="Times New Roman"/>
                <w:color w:val="000000"/>
                <w:sz w:val="16"/>
                <w:szCs w:val="16"/>
                <w:lang w:val="de-CH" w:eastAsia="de-CH"/>
              </w:rPr>
              <w:t>7</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Invite</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0F49C6" w:rsidRPr="00D50A4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invites other users to an existing </w:t>
            </w:r>
            <w:r>
              <w:rPr>
                <w:rFonts w:ascii="Calibri" w:eastAsia="Times New Roman" w:hAnsi="Calibri" w:cs="Times New Roman"/>
                <w:color w:val="000000"/>
                <w:sz w:val="16"/>
                <w:szCs w:val="16"/>
                <w:lang w:eastAsia="de-CH"/>
              </w:rPr>
              <w:t>project</w:t>
            </w:r>
          </w:p>
        </w:tc>
      </w:tr>
      <w:tr w:rsidR="000F49C6" w:rsidRPr="00D50A4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created a </w:t>
            </w:r>
            <w:r>
              <w:rPr>
                <w:rFonts w:ascii="Calibri" w:eastAsia="Times New Roman" w:hAnsi="Calibri" w:cs="Times New Roman"/>
                <w:color w:val="000000"/>
                <w:sz w:val="16"/>
                <w:szCs w:val="16"/>
                <w:lang w:eastAsia="de-CH"/>
              </w:rPr>
              <w:t>project</w:t>
            </w:r>
          </w:p>
        </w:tc>
      </w:tr>
      <w:tr w:rsidR="000F49C6" w:rsidRPr="00D50A46" w:rsidTr="0032671E">
        <w:trPr>
          <w:trHeight w:val="1256"/>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"Invite User" button</w:t>
            </w:r>
            <w:r w:rsidRPr="00D50A46">
              <w:rPr>
                <w:rFonts w:ascii="Calibri" w:eastAsia="Times New Roman" w:hAnsi="Calibri" w:cs="Times New Roman"/>
                <w:color w:val="000000"/>
                <w:sz w:val="16"/>
                <w:szCs w:val="16"/>
                <w:lang w:eastAsia="de-CH"/>
              </w:rPr>
              <w:br/>
              <w:t>4. User enters ID of another user</w:t>
            </w:r>
            <w:r w:rsidRPr="00D50A46">
              <w:rPr>
                <w:rFonts w:ascii="Calibri" w:eastAsia="Times New Roman" w:hAnsi="Calibri" w:cs="Times New Roman"/>
                <w:color w:val="000000"/>
                <w:sz w:val="16"/>
                <w:szCs w:val="16"/>
                <w:lang w:eastAsia="de-CH"/>
              </w:rPr>
              <w:br/>
              <w:t>5. User clicks "Invite" button</w:t>
            </w:r>
          </w:p>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6. Invitation sent</w:t>
            </w:r>
          </w:p>
        </w:tc>
      </w:tr>
      <w:tr w:rsidR="000F49C6" w:rsidRPr="00D50A46" w:rsidTr="0032671E">
        <w:trPr>
          <w:trHeight w:val="506"/>
        </w:trPr>
        <w:tc>
          <w:tcPr>
            <w:tcW w:w="1820" w:type="dxa"/>
            <w:tcBorders>
              <w:top w:val="nil"/>
              <w:left w:val="single" w:sz="8" w:space="0" w:color="auto"/>
              <w:bottom w:val="nil"/>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D50A4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D50A46" w:rsidRDefault="000F49C6" w:rsidP="0032671E">
            <w:pPr>
              <w:spacing w:before="0" w:after="0" w:line="240" w:lineRule="auto"/>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D50A46" w:rsidRDefault="000F49C6" w:rsidP="0032671E">
            <w:pPr>
              <w:spacing w:before="0" w:after="0" w:line="240" w:lineRule="auto"/>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28</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project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09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2. User clicks "Options" button</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“Delete”</w:t>
            </w:r>
            <w:r w:rsidRPr="0050641A">
              <w:rPr>
                <w:rFonts w:ascii="Calibri" w:eastAsia="Times New Roman" w:hAnsi="Calibri" w:cs="Times New Roman"/>
                <w:color w:val="000000"/>
                <w:sz w:val="16"/>
                <w:szCs w:val="16"/>
                <w:lang w:eastAsia="de-CH"/>
              </w:rPr>
              <w:t xml:space="preserve">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Default="000F49C6" w:rsidP="000F49C6"/>
    <w:p w:rsidR="000F49C6" w:rsidRDefault="00341AD5" w:rsidP="000F49C6">
      <w:pPr>
        <w:pStyle w:val="Heading5"/>
      </w:pPr>
      <w:r>
        <w:t>Leave</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29</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341AD5"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Leave</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leaves </w:t>
            </w:r>
            <w:r w:rsidRPr="0050641A">
              <w:rPr>
                <w:rFonts w:ascii="Calibri" w:eastAsia="Times New Roman" w:hAnsi="Calibri" w:cs="Times New Roman"/>
                <w:color w:val="000000"/>
                <w:sz w:val="16"/>
                <w:szCs w:val="16"/>
                <w:lang w:eastAsia="de-CH"/>
              </w:rPr>
              <w:t xml:space="preserve">a </w:t>
            </w:r>
            <w:r>
              <w:rPr>
                <w:rFonts w:ascii="Calibri" w:eastAsia="Times New Roman" w:hAnsi="Calibri" w:cs="Times New Roman"/>
                <w:color w:val="000000"/>
                <w:sz w:val="16"/>
                <w:szCs w:val="16"/>
                <w:lang w:eastAsia="de-CH"/>
              </w:rPr>
              <w:t>project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299"/>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Project</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“Leave Project”</w:t>
            </w:r>
            <w:r w:rsidRPr="0050641A">
              <w:rPr>
                <w:rFonts w:ascii="Calibri" w:eastAsia="Times New Roman" w:hAnsi="Calibri" w:cs="Times New Roman"/>
                <w:color w:val="000000"/>
                <w:sz w:val="16"/>
                <w:szCs w:val="16"/>
                <w:lang w:eastAsia="de-CH"/>
              </w:rPr>
              <w:t xml:space="preserve"> button</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clicks the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976"/>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leave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5a. The User cancels the delete request</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           6. 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Default="000F49C6" w:rsidP="000F49C6"/>
    <w:p w:rsidR="000F49C6" w:rsidRPr="002E2CB8" w:rsidRDefault="000F49C6" w:rsidP="000F49C6">
      <w:pPr>
        <w:pStyle w:val="Heading5"/>
      </w:pPr>
      <w:r>
        <w:t>KickUser</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50641A"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30</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341AD5"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Kick User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ProjectCreator</w:t>
            </w:r>
          </w:p>
        </w:tc>
      </w:tr>
      <w:tr w:rsidR="000F49C6" w:rsidRPr="0050641A"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creator of a project kicks a user from it.</w:t>
            </w:r>
          </w:p>
        </w:tc>
      </w:tr>
      <w:tr w:rsidR="000F49C6" w:rsidRPr="0050641A"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50641A" w:rsidRDefault="000F49C6" w:rsidP="0032671E">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is logged in</w:t>
            </w:r>
            <w:r w:rsidRPr="0050641A">
              <w:rPr>
                <w:rFonts w:ascii="Calibri" w:eastAsia="Times New Roman" w:hAnsi="Calibri" w:cs="Times New Roman"/>
                <w:color w:val="000000"/>
                <w:sz w:val="16"/>
                <w:szCs w:val="16"/>
                <w:lang w:eastAsia="de-CH"/>
              </w:rPr>
              <w:b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0F49C6" w:rsidRPr="0050641A" w:rsidTr="0032671E">
        <w:trPr>
          <w:trHeight w:val="1254"/>
        </w:trPr>
        <w:tc>
          <w:tcPr>
            <w:tcW w:w="1820" w:type="dxa"/>
            <w:tcBorders>
              <w:top w:val="nil"/>
              <w:left w:val="single" w:sz="8" w:space="0" w:color="auto"/>
              <w:bottom w:val="nil"/>
              <w:right w:val="single" w:sz="4" w:space="0" w:color="auto"/>
            </w:tcBorders>
            <w:shd w:val="clear" w:color="auto" w:fill="auto"/>
            <w:noWrap/>
            <w:hideMark/>
          </w:tcPr>
          <w:p w:rsidR="000F49C6" w:rsidRPr="0050641A" w:rsidRDefault="000F49C6" w:rsidP="0032671E">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 xml:space="preserve">enters the </w:t>
            </w:r>
            <w:r>
              <w:rPr>
                <w:rFonts w:ascii="Calibri" w:eastAsia="Times New Roman" w:hAnsi="Calibri" w:cs="Times New Roman"/>
                <w:color w:val="000000"/>
                <w:sz w:val="16"/>
                <w:szCs w:val="16"/>
                <w:lang w:eastAsia="de-CH"/>
              </w:rPr>
              <w:t>project</w:t>
            </w:r>
          </w:p>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2.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"Options" button</w:t>
            </w:r>
            <w:r w:rsidRPr="00D50A46">
              <w:rPr>
                <w:rFonts w:ascii="Calibri" w:eastAsia="Times New Roman" w:hAnsi="Calibri" w:cs="Times New Roman"/>
                <w:color w:val="000000"/>
                <w:sz w:val="16"/>
                <w:szCs w:val="16"/>
                <w:lang w:eastAsia="de-CH"/>
              </w:rPr>
              <w:br/>
              <w:t xml:space="preserve">3.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w:t>
            </w:r>
            <w:r w:rsidRPr="00D50A46">
              <w:rPr>
                <w:rFonts w:ascii="Calibri" w:eastAsia="Times New Roman" w:hAnsi="Calibri" w:cs="Times New Roman"/>
                <w:color w:val="000000"/>
                <w:sz w:val="16"/>
                <w:szCs w:val="16"/>
                <w:lang w:eastAsia="de-CH"/>
              </w:rPr>
              <w:t>clicks "</w:t>
            </w:r>
            <w:r>
              <w:rPr>
                <w:rFonts w:ascii="Calibri" w:eastAsia="Times New Roman" w:hAnsi="Calibri" w:cs="Times New Roman"/>
                <w:color w:val="000000"/>
                <w:sz w:val="16"/>
                <w:szCs w:val="16"/>
                <w:lang w:eastAsia="de-CH"/>
              </w:rPr>
              <w:t>Kick User</w:t>
            </w:r>
            <w:r w:rsidRPr="00D50A46">
              <w:rPr>
                <w:rFonts w:ascii="Calibri" w:eastAsia="Times New Roman" w:hAnsi="Calibri" w:cs="Times New Roman"/>
                <w:color w:val="000000"/>
                <w:sz w:val="16"/>
                <w:szCs w:val="16"/>
                <w:lang w:eastAsia="de-CH"/>
              </w:rPr>
              <w:t>" button</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Creator</w:t>
            </w:r>
            <w:r w:rsidRPr="0050641A">
              <w:rPr>
                <w:rFonts w:ascii="Calibri" w:eastAsia="Times New Roman" w:hAnsi="Calibri" w:cs="Times New Roman"/>
                <w:color w:val="000000"/>
                <w:sz w:val="16"/>
                <w:szCs w:val="16"/>
                <w:lang w:eastAsia="de-CH"/>
              </w:rPr>
              <w:t xml:space="preserve"> clicks </w:t>
            </w:r>
            <w:r>
              <w:rPr>
                <w:rFonts w:ascii="Calibri" w:eastAsia="Times New Roman" w:hAnsi="Calibri" w:cs="Times New Roman"/>
                <w:color w:val="000000"/>
                <w:sz w:val="16"/>
                <w:szCs w:val="16"/>
                <w:lang w:eastAsia="de-CH"/>
              </w:rPr>
              <w:t>un user name</w:t>
            </w:r>
          </w:p>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Creator</w:t>
            </w:r>
            <w:r w:rsidRPr="0050641A">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clicks the “Kick User”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0F49C6" w:rsidRPr="0050641A" w:rsidTr="0032671E">
        <w:trPr>
          <w:trHeight w:val="505"/>
        </w:trPr>
        <w:tc>
          <w:tcPr>
            <w:tcW w:w="1820" w:type="dxa"/>
            <w:tcBorders>
              <w:top w:val="nil"/>
              <w:left w:val="single" w:sz="8" w:space="0" w:color="auto"/>
              <w:bottom w:val="nil"/>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kick user</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6</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0F49C6" w:rsidRPr="0050641A"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19462E" w:rsidRDefault="000F49C6" w:rsidP="0032671E">
            <w:pPr>
              <w:spacing w:before="0" w:after="0" w:line="240" w:lineRule="auto"/>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19462E" w:rsidRDefault="000F49C6" w:rsidP="0032671E">
            <w:pPr>
              <w:spacing w:before="0" w:after="0" w:line="240" w:lineRule="auto"/>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0F49C6" w:rsidRPr="0019462E" w:rsidRDefault="000F49C6" w:rsidP="000F49C6"/>
    <w:p w:rsidR="00EE2919" w:rsidRDefault="00EE2919" w:rsidP="00EE2919"/>
    <w:p w:rsidR="00BE2359" w:rsidRDefault="00BE2359">
      <w:pPr>
        <w:rPr>
          <w:caps/>
          <w:color w:val="1A495C" w:themeColor="accent1" w:themeShade="7F"/>
          <w:spacing w:val="15"/>
        </w:rPr>
      </w:pPr>
      <w:bookmarkStart w:id="17" w:name="_Task"/>
      <w:bookmarkEnd w:id="17"/>
      <w:r>
        <w:br w:type="page"/>
      </w:r>
    </w:p>
    <w:p w:rsidR="00F95F86" w:rsidRDefault="00EE2919" w:rsidP="00EE2919">
      <w:pPr>
        <w:pStyle w:val="Heading3"/>
      </w:pPr>
      <w:bookmarkStart w:id="18" w:name="_Toc438507328"/>
      <w:r>
        <w:lastRenderedPageBreak/>
        <w:t>Task</w:t>
      </w:r>
      <w:bookmarkEnd w:id="18"/>
    </w:p>
    <w:p w:rsidR="00B5277D" w:rsidRPr="00B5277D" w:rsidRDefault="00B5277D" w:rsidP="00B5277D">
      <w:pPr>
        <w:pStyle w:val="Heading4"/>
      </w:pPr>
      <w:r>
        <w:t>Description</w:t>
      </w:r>
    </w:p>
    <w:p w:rsidR="00971DB0" w:rsidRDefault="00971DB0" w:rsidP="00971DB0">
      <w:r>
        <w:t>A task represents a piece of work one has to accomplish, typically until a date specified. It can consist out of many other subtasks which, as a whole, represent specific work.</w:t>
      </w:r>
    </w:p>
    <w:p w:rsidR="00A576D8" w:rsidRPr="00A576D8" w:rsidRDefault="00971DB0" w:rsidP="00A576D8">
      <w:pPr>
        <w:pStyle w:val="IntenseQuote"/>
      </w:pPr>
      <w:r w:rsidRPr="00A576D8">
        <w:t xml:space="preserve">As an Example: </w:t>
      </w:r>
    </w:p>
    <w:p w:rsidR="00971DB0" w:rsidRDefault="00971DB0" w:rsidP="00A576D8">
      <w:pPr>
        <w:pStyle w:val="IntenseQuote"/>
      </w:pPr>
      <w:r w:rsidRPr="00A576D8">
        <w:t>The task “Go Shopping” consists, of subtasks</w:t>
      </w:r>
      <w:r w:rsidRPr="00A576D8">
        <w:br/>
      </w:r>
      <w:r w:rsidR="00963BD8">
        <w:t xml:space="preserve">1. </w:t>
      </w:r>
      <w:r w:rsidRPr="00A576D8">
        <w:t xml:space="preserve">“Get milk, honey and wheat” </w:t>
      </w:r>
      <w:r w:rsidRPr="00A576D8">
        <w:br/>
      </w:r>
      <w:r w:rsidR="00963BD8">
        <w:t xml:space="preserve">2. </w:t>
      </w:r>
      <w:r w:rsidRPr="00A576D8">
        <w:t>“Fill-up Gas”</w:t>
      </w:r>
    </w:p>
    <w:p w:rsidR="00FA083B" w:rsidRDefault="00FA083B" w:rsidP="00FA083B">
      <w:r>
        <w:t xml:space="preserve">In case a task contains subtasks, they automatically belong to the same project. </w:t>
      </w:r>
      <w:r w:rsidR="00853952">
        <w:t xml:space="preserve">You can enrich the task with a description and estimate its </w:t>
      </w:r>
      <w:r w:rsidR="00776DF3">
        <w:t xml:space="preserve">duration </w:t>
      </w:r>
      <w:r w:rsidR="00853952">
        <w:t xml:space="preserve">and cost. </w:t>
      </w:r>
      <w:r w:rsidR="00881541">
        <w:t>Additionally, you can specify alarms to be created if the due date is in danger. Once the alarm is raised, the owner can reassign the tasks to someone else or react on it by initiating a chat.</w:t>
      </w:r>
    </w:p>
    <w:p w:rsidR="00EA77C6" w:rsidRPr="0042402B" w:rsidRDefault="00EA77C6" w:rsidP="0042402B">
      <w:pPr>
        <w:rPr>
          <w:b/>
        </w:rPr>
      </w:pPr>
      <w:r w:rsidRPr="0042402B">
        <w:rPr>
          <w:b/>
        </w:rPr>
        <w:t>Manually assigning a task</w:t>
      </w:r>
    </w:p>
    <w:p w:rsidR="00EA77C6" w:rsidRDefault="00EA77C6" w:rsidP="00EA77C6">
      <w:r>
        <w:t>Once a task is created and assigned to a project you can delegate it to any member of the project group. Manually assigned tasks do not consider the hours a person has dedicated to the project. Hence you need to make sure the task is assigned to a person dedicating enough time to this project or have the person to dedicate more time.</w:t>
      </w:r>
    </w:p>
    <w:p w:rsidR="00EA77C6" w:rsidRPr="0042402B" w:rsidRDefault="00EA77C6" w:rsidP="0042402B">
      <w:pPr>
        <w:rPr>
          <w:b/>
        </w:rPr>
      </w:pPr>
      <w:r w:rsidRPr="0042402B">
        <w:rPr>
          <w:b/>
        </w:rPr>
        <w:t>Poll assigning a task</w:t>
      </w:r>
    </w:p>
    <w:p w:rsidR="00C90DA6" w:rsidRPr="00C90DA6" w:rsidRDefault="00C90DA6" w:rsidP="00C90DA6">
      <w:r>
        <w:t xml:space="preserve">You can assign a task through the result of a poll you created. </w:t>
      </w:r>
      <w:r w:rsidR="002242F0">
        <w:t>To do that</w:t>
      </w:r>
      <w:r>
        <w:t xml:space="preserve"> you create a project </w:t>
      </w:r>
      <w:r w:rsidR="002242F0">
        <w:t xml:space="preserve">poll, through which </w:t>
      </w:r>
      <w:r>
        <w:t>members vote for the person to complete the task. Remember, that this method of assigning a task does not consider the hours</w:t>
      </w:r>
      <w:r w:rsidR="002242F0">
        <w:t>,</w:t>
      </w:r>
      <w:r>
        <w:t xml:space="preserve"> </w:t>
      </w:r>
      <w:r w:rsidR="002242F0">
        <w:t xml:space="preserve">the </w:t>
      </w:r>
      <w:r>
        <w:t xml:space="preserve">person </w:t>
      </w:r>
      <w:r w:rsidR="002242F0">
        <w:t xml:space="preserve">that got assigned to the task, </w:t>
      </w:r>
      <w:r>
        <w:t>has dedicated to this project.</w:t>
      </w:r>
    </w:p>
    <w:p w:rsidR="00FA083B" w:rsidRPr="0042402B" w:rsidRDefault="00FA083B" w:rsidP="0042402B">
      <w:pPr>
        <w:rPr>
          <w:b/>
        </w:rPr>
      </w:pPr>
      <w:bookmarkStart w:id="19" w:name="_Auto_assigning_a"/>
      <w:bookmarkEnd w:id="19"/>
      <w:r w:rsidRPr="0042402B">
        <w:rPr>
          <w:b/>
        </w:rPr>
        <w:t>Auto assigning a task</w:t>
      </w:r>
    </w:p>
    <w:p w:rsidR="002242F0" w:rsidRDefault="002242F0" w:rsidP="00A576D8">
      <w:r>
        <w:t xml:space="preserve">When selecting to auto assign the task, the </w:t>
      </w:r>
      <w:r w:rsidR="00FA083B">
        <w:t>due date and a priority</w:t>
      </w:r>
      <w:r>
        <w:t xml:space="preserve"> define which person gets assigned to the task</w:t>
      </w:r>
      <w:r w:rsidR="00FA083B">
        <w:t>. The priority is used to determine t</w:t>
      </w:r>
      <w:r>
        <w:t>he importance compared to other tasks this person may has been assigned to</w:t>
      </w:r>
      <w:r w:rsidR="00FA083B">
        <w:t xml:space="preserve">. </w:t>
      </w:r>
      <w:r>
        <w:t>T</w:t>
      </w:r>
      <w:r w:rsidR="00FA083B">
        <w:t>he system</w:t>
      </w:r>
      <w:r>
        <w:t xml:space="preserve"> then</w:t>
      </w:r>
      <w:r w:rsidR="00FA083B">
        <w:t xml:space="preserve"> tries to find a project member that contributes e</w:t>
      </w:r>
      <w:r>
        <w:t>nough time towards this project and has enough</w:t>
      </w:r>
      <w:r w:rsidR="00C77054">
        <w:t xml:space="preserve"> </w:t>
      </w:r>
      <w:r>
        <w:t>capacity to complete the task on time.</w:t>
      </w:r>
      <w:r w:rsidR="00881541">
        <w:t xml:space="preserve"> In other words, if a task will take 5 hours to complete and has to be completed within 2 days, a project member contributing 1 hour a day will not be assigned to this task.</w:t>
      </w:r>
    </w:p>
    <w:p w:rsidR="00B000DE" w:rsidRDefault="002242F0" w:rsidP="002F31AA">
      <w:r>
        <w:t xml:space="preserve">When completing the task, the person is requested to enter the time and money (if at any) spent on the task. The </w:t>
      </w:r>
      <w:r w:rsidR="00881541">
        <w:t>project owner is then notified of the completion and the project balance is updated accordingly.</w:t>
      </w:r>
    </w:p>
    <w:p w:rsidR="001654F8" w:rsidRDefault="001654F8" w:rsidP="002F31AA"/>
    <w:p w:rsidR="00B000DE" w:rsidRDefault="00B000DE" w:rsidP="00B000DE">
      <w:pPr>
        <w:pStyle w:val="Heading4"/>
      </w:pPr>
      <w:r>
        <w:t>Use Cases</w:t>
      </w:r>
    </w:p>
    <w:p w:rsidR="00443E0F" w:rsidRDefault="00972CE9" w:rsidP="00443E0F">
      <w:r>
        <w:t xml:space="preserve">The use cases specify the component features and describes its sequence in more detail. </w:t>
      </w:r>
      <w:r w:rsidR="00067863">
        <w:t xml:space="preserve">Each use case has a corresponding test case, which is part of each components unit testing project. Further, every use case has a </w:t>
      </w:r>
      <w:r w:rsidR="006E7B85">
        <w:t>unique id, that matches the equivalent test case id, which is suffixed with a “_T”.</w:t>
      </w:r>
    </w:p>
    <w:p w:rsidR="006E7B85" w:rsidRDefault="006E7B85" w:rsidP="00443E0F">
      <w:r w:rsidRPr="006E7B85">
        <w:rPr>
          <w:i/>
        </w:rPr>
        <w:t>Example:</w:t>
      </w:r>
      <w:r w:rsidRPr="006E7B85">
        <w:rPr>
          <w:i/>
        </w:rPr>
        <w:br/>
      </w:r>
      <w:r>
        <w:t xml:space="preserve">Use case “Create” with Id </w:t>
      </w:r>
      <w:r w:rsidR="00C05D40">
        <w:t>“</w:t>
      </w:r>
      <w:r>
        <w:t>1</w:t>
      </w:r>
      <w:r w:rsidR="00C05D40">
        <w:t>”</w:t>
      </w:r>
      <w:r>
        <w:t xml:space="preserve"> has a corresponding test case with Id </w:t>
      </w:r>
      <w:r w:rsidR="00C05D40">
        <w:t>“</w:t>
      </w:r>
      <w:r>
        <w:t>1_T</w:t>
      </w:r>
      <w:r w:rsidR="00C05D40">
        <w:t>”.</w:t>
      </w:r>
    </w:p>
    <w:p w:rsidR="0096008D" w:rsidRDefault="00C05D40" w:rsidP="00C05D40">
      <w:r>
        <w:lastRenderedPageBreak/>
        <w:t>Use cases, that reference another use case follow a specific notation</w:t>
      </w:r>
      <w:r w:rsidR="0096008D">
        <w:t xml:space="preserve">: </w:t>
      </w:r>
      <w:r w:rsidR="0096008D" w:rsidRPr="0096008D">
        <w:rPr>
          <w:b/>
          <w:i/>
        </w:rPr>
        <w:t>=&gt; Goto use case &lt;UseCase Name&gt; (&lt;ComponentName&gt;)</w:t>
      </w:r>
      <w:r>
        <w:t>. For instance, use case “Manual Dispatch” initiates use case “GetMatchingMembers”</w:t>
      </w:r>
      <w:r w:rsidR="0096008D">
        <w:t xml:space="preserve"> of the component “Task” will result in the following:</w:t>
      </w:r>
    </w:p>
    <w:p w:rsidR="00C05D40" w:rsidRPr="0096008D" w:rsidRDefault="0096008D" w:rsidP="0096008D">
      <w:pPr>
        <w:pStyle w:val="IntenseQuote"/>
      </w:pPr>
      <w:r w:rsidRPr="0096008D">
        <w:rPr>
          <w:lang w:eastAsia="de-CH"/>
        </w:rPr>
        <w:t xml:space="preserve">4. System evaluates availability of user =&gt; </w:t>
      </w:r>
      <w:r w:rsidRPr="0096008D">
        <w:rPr>
          <w:b/>
          <w:lang w:eastAsia="de-CH"/>
        </w:rPr>
        <w:t>Goto use case "GetMatchingMembers" (task)</w:t>
      </w:r>
    </w:p>
    <w:p w:rsidR="001654F8" w:rsidRDefault="0096008D" w:rsidP="00443E0F">
      <w:r>
        <w:t>You may find that use cases initiate a use case within another component. This is where “Artifacts” come into place. An Artifact represents a specific component. The use case will then associate the required artifact.</w:t>
      </w:r>
    </w:p>
    <w:p w:rsidR="00C57CBF" w:rsidRDefault="00C57CBF" w:rsidP="00443E0F"/>
    <w:p w:rsidR="00B000DE" w:rsidRDefault="00B5277D" w:rsidP="00443E0F">
      <w:pPr>
        <w:pStyle w:val="Heading5"/>
      </w:pPr>
      <w:r>
        <w:t>Overview</w:t>
      </w:r>
    </w:p>
    <w:p w:rsidR="00303A26" w:rsidRDefault="00985940" w:rsidP="002F31AA">
      <w:r w:rsidRPr="00985940">
        <w:rPr>
          <w:noProof/>
          <w:lang w:val="de-CH" w:eastAsia="de-CH"/>
        </w:rPr>
        <w:drawing>
          <wp:inline distT="0" distB="0" distL="0" distR="0" wp14:anchorId="0FE6BA26" wp14:editId="21800A50">
            <wp:extent cx="5943600" cy="318108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81082"/>
                    </a:xfrm>
                    <a:prstGeom prst="rect">
                      <a:avLst/>
                    </a:prstGeom>
                    <a:noFill/>
                    <a:ln>
                      <a:noFill/>
                    </a:ln>
                  </pic:spPr>
                </pic:pic>
              </a:graphicData>
            </a:graphic>
          </wp:inline>
        </w:drawing>
      </w:r>
    </w:p>
    <w:p w:rsidR="00303A26" w:rsidRDefault="00303A26" w:rsidP="00486AD3">
      <w:pPr>
        <w:pStyle w:val="Heading5"/>
      </w:pPr>
      <w:r>
        <w:t>Create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1</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Create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6323EF" w:rsidP="00C66BE6">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The user creates a new task</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7743BF">
        <w:trPr>
          <w:trHeight w:val="1998"/>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clicks "New Task" button</w:t>
            </w:r>
            <w:r w:rsidRPr="00C66BE6">
              <w:rPr>
                <w:rFonts w:ascii="Calibri" w:eastAsia="Times New Roman" w:hAnsi="Calibri" w:cs="Times New Roman"/>
                <w:color w:val="000000"/>
                <w:sz w:val="16"/>
                <w:szCs w:val="16"/>
                <w:lang w:eastAsia="de-CH"/>
              </w:rPr>
              <w:br/>
              <w:t>2. User enters a title</w:t>
            </w:r>
            <w:r w:rsidRPr="00C66BE6">
              <w:rPr>
                <w:rFonts w:ascii="Calibri" w:eastAsia="Times New Roman" w:hAnsi="Calibri" w:cs="Times New Roman"/>
                <w:color w:val="000000"/>
                <w:sz w:val="16"/>
                <w:szCs w:val="16"/>
                <w:lang w:eastAsia="de-CH"/>
              </w:rPr>
              <w:br/>
              <w:t>3. User enters a description of the task</w:t>
            </w:r>
            <w:r w:rsidRPr="00C66BE6">
              <w:rPr>
                <w:rFonts w:ascii="Calibri" w:eastAsia="Times New Roman" w:hAnsi="Calibri" w:cs="Times New Roman"/>
                <w:color w:val="000000"/>
                <w:sz w:val="16"/>
                <w:szCs w:val="16"/>
                <w:lang w:eastAsia="de-CH"/>
              </w:rPr>
              <w:br/>
              <w:t>4. User estimates the duration</w:t>
            </w:r>
            <w:r w:rsidRPr="00C66BE6">
              <w:rPr>
                <w:rFonts w:ascii="Calibri" w:eastAsia="Times New Roman" w:hAnsi="Calibri" w:cs="Times New Roman"/>
                <w:color w:val="000000"/>
                <w:sz w:val="16"/>
                <w:szCs w:val="16"/>
                <w:lang w:eastAsia="de-CH"/>
              </w:rPr>
              <w:br/>
              <w:t>5. User specifies the start date</w:t>
            </w:r>
            <w:r w:rsidRPr="00C66BE6">
              <w:rPr>
                <w:rFonts w:ascii="Calibri" w:eastAsia="Times New Roman" w:hAnsi="Calibri" w:cs="Times New Roman"/>
                <w:color w:val="000000"/>
                <w:sz w:val="16"/>
                <w:szCs w:val="16"/>
                <w:lang w:eastAsia="de-CH"/>
              </w:rPr>
              <w:br/>
              <w:t>6. User specified the due date (if any)</w:t>
            </w:r>
            <w:r w:rsidRPr="00C66BE6">
              <w:rPr>
                <w:rFonts w:ascii="Calibri" w:eastAsia="Times New Roman" w:hAnsi="Calibri" w:cs="Times New Roman"/>
                <w:color w:val="000000"/>
                <w:sz w:val="16"/>
                <w:szCs w:val="16"/>
                <w:lang w:eastAsia="de-CH"/>
              </w:rPr>
              <w:br/>
              <w:t>7. User associates task with project</w:t>
            </w:r>
            <w:r w:rsidRPr="00C66BE6">
              <w:rPr>
                <w:rFonts w:ascii="Calibri" w:eastAsia="Times New Roman" w:hAnsi="Calibri" w:cs="Times New Roman"/>
                <w:color w:val="000000"/>
                <w:sz w:val="16"/>
                <w:szCs w:val="16"/>
                <w:lang w:eastAsia="de-CH"/>
              </w:rPr>
              <w:br/>
              <w:t>8. User specifies a budget (if any)</w:t>
            </w:r>
            <w:r w:rsidRPr="00C66BE6">
              <w:rPr>
                <w:rFonts w:ascii="Calibri" w:eastAsia="Times New Roman" w:hAnsi="Calibri" w:cs="Times New Roman"/>
                <w:color w:val="000000"/>
                <w:sz w:val="16"/>
                <w:szCs w:val="16"/>
                <w:lang w:eastAsia="de-CH"/>
              </w:rPr>
              <w:br/>
              <w:t>9. User selects either "auto-assign", "manual-assign" or "poll-assign"</w:t>
            </w:r>
            <w:r w:rsidRPr="00C66BE6">
              <w:rPr>
                <w:rFonts w:ascii="Calibri" w:eastAsia="Times New Roman" w:hAnsi="Calibri" w:cs="Times New Roman"/>
                <w:color w:val="000000"/>
                <w:sz w:val="16"/>
                <w:szCs w:val="16"/>
                <w:lang w:eastAsia="de-CH"/>
              </w:rPr>
              <w:br/>
              <w:t xml:space="preserve">10. </w:t>
            </w:r>
            <w:r w:rsidRPr="00C66BE6">
              <w:rPr>
                <w:rFonts w:ascii="Calibri" w:eastAsia="Times New Roman" w:hAnsi="Calibri" w:cs="Times New Roman"/>
                <w:color w:val="000000"/>
                <w:sz w:val="16"/>
                <w:szCs w:val="16"/>
                <w:lang w:val="de-CH" w:eastAsia="de-CH"/>
              </w:rPr>
              <w:t>User clicks "Save" button</w:t>
            </w:r>
          </w:p>
        </w:tc>
      </w:tr>
      <w:tr w:rsidR="00C66BE6" w:rsidRPr="00C66BE6" w:rsidTr="007743BF">
        <w:trPr>
          <w:trHeight w:val="882"/>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7743BF">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9a. If the user selects "poll-assign"</w:t>
            </w:r>
            <w:r w:rsidRPr="00C66BE6">
              <w:rPr>
                <w:rFonts w:ascii="Calibri" w:eastAsia="Times New Roman" w:hAnsi="Calibri" w:cs="Times New Roman"/>
                <w:color w:val="000000"/>
                <w:sz w:val="16"/>
                <w:szCs w:val="16"/>
                <w:lang w:eastAsia="de-CH"/>
              </w:rPr>
              <w:br/>
              <w:t xml:space="preserve">           10. =&gt; Goto Use Case </w:t>
            </w:r>
            <w:r w:rsidRPr="00C66BE6">
              <w:rPr>
                <w:rFonts w:ascii="Calibri" w:eastAsia="Times New Roman" w:hAnsi="Calibri" w:cs="Times New Roman"/>
                <w:b/>
                <w:bCs/>
                <w:color w:val="000000"/>
                <w:sz w:val="16"/>
                <w:szCs w:val="16"/>
                <w:lang w:eastAsia="de-CH"/>
              </w:rPr>
              <w:t>"Create" (poll)</w:t>
            </w:r>
            <w:r w:rsidRPr="00C66BE6">
              <w:rPr>
                <w:rFonts w:ascii="Calibri" w:eastAsia="Times New Roman" w:hAnsi="Calibri" w:cs="Times New Roman"/>
                <w:color w:val="000000"/>
                <w:sz w:val="16"/>
                <w:szCs w:val="16"/>
                <w:lang w:eastAsia="de-CH"/>
              </w:rPr>
              <w:br/>
              <w:t>7b. Project does not exist yet</w:t>
            </w:r>
            <w:r w:rsidRPr="00C66BE6">
              <w:rPr>
                <w:rFonts w:ascii="Calibri" w:eastAsia="Times New Roman" w:hAnsi="Calibri" w:cs="Times New Roman"/>
                <w:color w:val="000000"/>
                <w:sz w:val="16"/>
                <w:szCs w:val="16"/>
                <w:lang w:eastAsia="de-CH"/>
              </w:rPr>
              <w:br/>
              <w:t xml:space="preserve">         7. =&gt; Goto Use Case </w:t>
            </w:r>
            <w:r w:rsidRPr="00C66BE6">
              <w:rPr>
                <w:rFonts w:ascii="Calibri" w:eastAsia="Times New Roman" w:hAnsi="Calibri" w:cs="Times New Roman"/>
                <w:b/>
                <w:bCs/>
                <w:color w:val="000000"/>
                <w:sz w:val="16"/>
                <w:szCs w:val="16"/>
                <w:lang w:eastAsia="de-CH"/>
              </w:rPr>
              <w:t>"Create" (project)</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303A26" w:rsidRDefault="00303A26" w:rsidP="002F31AA"/>
    <w:p w:rsidR="00C66BE6" w:rsidRDefault="00C66BE6" w:rsidP="00C66BE6">
      <w:pPr>
        <w:pStyle w:val="Heading5"/>
      </w:pPr>
      <w:r>
        <w:t>Update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66BE6" w:rsidRPr="00C66BE6" w:rsidTr="00C66BE6">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2</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Update</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66BE6" w:rsidRPr="00C66BE6" w:rsidTr="00C66BE6">
        <w:trPr>
          <w:trHeight w:val="22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The user updates task information</w:t>
            </w:r>
          </w:p>
        </w:tc>
      </w:tr>
      <w:tr w:rsidR="00C66BE6" w:rsidRPr="00C66BE6" w:rsidTr="00C66BE6">
        <w:trPr>
          <w:trHeight w:val="45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2. User opened the task panel</w:t>
            </w:r>
          </w:p>
        </w:tc>
      </w:tr>
      <w:tr w:rsidR="00C66BE6" w:rsidRPr="00C66BE6" w:rsidTr="00C66BE6">
        <w:trPr>
          <w:trHeight w:val="675"/>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eastAsia="de-CH"/>
              </w:rPr>
              <w:t>1. User selects the task to be updated from within the task list</w:t>
            </w:r>
            <w:r w:rsidRPr="00C66BE6">
              <w:rPr>
                <w:rFonts w:ascii="Calibri" w:eastAsia="Times New Roman" w:hAnsi="Calibri" w:cs="Times New Roman"/>
                <w:color w:val="000000"/>
                <w:sz w:val="16"/>
                <w:szCs w:val="16"/>
                <w:lang w:eastAsia="de-CH"/>
              </w:rPr>
              <w:br/>
              <w:t xml:space="preserve">2. </w:t>
            </w:r>
            <w:r w:rsidRPr="00C66BE6">
              <w:rPr>
                <w:rFonts w:ascii="Calibri" w:eastAsia="Times New Roman" w:hAnsi="Calibri" w:cs="Times New Roman"/>
                <w:color w:val="000000"/>
                <w:sz w:val="16"/>
                <w:szCs w:val="16"/>
                <w:lang w:val="de-CH" w:eastAsia="de-CH"/>
              </w:rPr>
              <w:t>User updates corresponding fields</w:t>
            </w:r>
            <w:r w:rsidRPr="00C66BE6">
              <w:rPr>
                <w:rFonts w:ascii="Calibri" w:eastAsia="Times New Roman" w:hAnsi="Calibri" w:cs="Times New Roman"/>
                <w:color w:val="000000"/>
                <w:sz w:val="16"/>
                <w:szCs w:val="16"/>
                <w:lang w:val="de-CH" w:eastAsia="de-CH"/>
              </w:rPr>
              <w:br/>
              <w:t>3. User saves changes</w:t>
            </w:r>
          </w:p>
        </w:tc>
      </w:tr>
      <w:tr w:rsidR="00C66BE6" w:rsidRPr="00C66BE6" w:rsidTr="00C66BE6">
        <w:trPr>
          <w:trHeight w:val="900"/>
        </w:trPr>
        <w:tc>
          <w:tcPr>
            <w:tcW w:w="1820" w:type="dxa"/>
            <w:tcBorders>
              <w:top w:val="nil"/>
              <w:left w:val="single" w:sz="8" w:space="0" w:color="auto"/>
              <w:bottom w:val="nil"/>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2a. If the user adds subtasks to the task</w:t>
            </w:r>
            <w:r w:rsidRPr="00C66BE6">
              <w:rPr>
                <w:rFonts w:ascii="Calibri" w:eastAsia="Times New Roman" w:hAnsi="Calibri" w:cs="Times New Roman"/>
                <w:color w:val="000000"/>
                <w:sz w:val="16"/>
                <w:szCs w:val="16"/>
                <w:lang w:eastAsia="de-CH"/>
              </w:rPr>
              <w:br/>
              <w:t xml:space="preserve">        Goto Use Case </w:t>
            </w:r>
            <w:r w:rsidRPr="00C66BE6">
              <w:rPr>
                <w:rFonts w:ascii="Calibri" w:eastAsia="Times New Roman" w:hAnsi="Calibri" w:cs="Times New Roman"/>
                <w:b/>
                <w:bCs/>
                <w:color w:val="000000"/>
                <w:sz w:val="16"/>
                <w:szCs w:val="16"/>
                <w:lang w:eastAsia="de-CH"/>
              </w:rPr>
              <w:t>"Create" (task)</w:t>
            </w:r>
            <w:r w:rsidRPr="00C66BE6">
              <w:rPr>
                <w:rFonts w:ascii="Calibri" w:eastAsia="Times New Roman" w:hAnsi="Calibri" w:cs="Times New Roman"/>
                <w:color w:val="000000"/>
                <w:sz w:val="16"/>
                <w:szCs w:val="16"/>
                <w:lang w:eastAsia="de-CH"/>
              </w:rPr>
              <w:br/>
              <w:t>2b. If the user re-assigns the task</w:t>
            </w:r>
            <w:r w:rsidRPr="00C66BE6">
              <w:rPr>
                <w:rFonts w:ascii="Calibri" w:eastAsia="Times New Roman" w:hAnsi="Calibri" w:cs="Times New Roman"/>
                <w:color w:val="000000"/>
                <w:sz w:val="16"/>
                <w:szCs w:val="16"/>
                <w:lang w:eastAsia="de-CH"/>
              </w:rPr>
              <w:br/>
              <w:t xml:space="preserve">        Goto Use Case</w:t>
            </w:r>
            <w:r w:rsidRPr="00C66BE6">
              <w:rPr>
                <w:rFonts w:ascii="Calibri" w:eastAsia="Times New Roman" w:hAnsi="Calibri" w:cs="Times New Roman"/>
                <w:b/>
                <w:bCs/>
                <w:color w:val="000000"/>
                <w:sz w:val="16"/>
                <w:szCs w:val="16"/>
                <w:lang w:eastAsia="de-CH"/>
              </w:rPr>
              <w:t xml:space="preserve"> "Assign" (task)</w:t>
            </w:r>
          </w:p>
        </w:tc>
      </w:tr>
      <w:tr w:rsidR="00C66BE6" w:rsidRPr="00C66BE6" w:rsidTr="00C66BE6">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66BE6" w:rsidRPr="00C66BE6" w:rsidRDefault="00C66BE6" w:rsidP="00C66BE6">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66BE6" w:rsidRPr="00C66BE6" w:rsidRDefault="00C66BE6" w:rsidP="00C66BE6">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66BE6" w:rsidRDefault="00C66BE6" w:rsidP="00C66BE6"/>
    <w:p w:rsidR="004A4BD5" w:rsidRDefault="004A4BD5" w:rsidP="004A4BD5">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4A4BD5" w:rsidRPr="004A4BD5" w:rsidTr="004A4BD5">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3</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Delete</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User</w:t>
            </w:r>
          </w:p>
        </w:tc>
      </w:tr>
      <w:tr w:rsidR="004A4BD5" w:rsidRPr="004A4BD5" w:rsidTr="004A4BD5">
        <w:trPr>
          <w:trHeight w:val="22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The user deletes a task</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eastAsia="de-CH"/>
              </w:rPr>
            </w:pPr>
            <w:r w:rsidRPr="004A4BD5">
              <w:rPr>
                <w:rFonts w:ascii="Calibri" w:eastAsia="Times New Roman" w:hAnsi="Calibri" w:cs="Times New Roman"/>
                <w:color w:val="000000"/>
                <w:sz w:val="16"/>
                <w:szCs w:val="16"/>
                <w:lang w:eastAsia="de-CH"/>
              </w:rPr>
              <w:t>1. User is logged in</w:t>
            </w:r>
            <w:r w:rsidRPr="004A4BD5">
              <w:rPr>
                <w:rFonts w:ascii="Calibri" w:eastAsia="Times New Roman" w:hAnsi="Calibri" w:cs="Times New Roman"/>
                <w:color w:val="000000"/>
                <w:sz w:val="16"/>
                <w:szCs w:val="16"/>
                <w:lang w:eastAsia="de-CH"/>
              </w:rPr>
              <w:br/>
              <w:t>2. User opened the task panel</w:t>
            </w:r>
          </w:p>
        </w:tc>
      </w:tr>
      <w:tr w:rsidR="004A4BD5" w:rsidRPr="004A4BD5" w:rsidTr="004A4BD5">
        <w:trPr>
          <w:trHeight w:val="675"/>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1. User selects the task (-s) to be deleted</w:t>
            </w:r>
            <w:r w:rsidRPr="004A4BD5">
              <w:rPr>
                <w:rFonts w:ascii="Calibri" w:eastAsia="Times New Roman" w:hAnsi="Calibri" w:cs="Times New Roman"/>
                <w:color w:val="000000"/>
                <w:sz w:val="16"/>
                <w:szCs w:val="16"/>
                <w:lang w:eastAsia="de-CH"/>
              </w:rPr>
              <w:br/>
              <w:t>2. User clicks the "delete task" button</w:t>
            </w:r>
            <w:r w:rsidRPr="004A4BD5">
              <w:rPr>
                <w:rFonts w:ascii="Calibri" w:eastAsia="Times New Roman" w:hAnsi="Calibri" w:cs="Times New Roman"/>
                <w:color w:val="000000"/>
                <w:sz w:val="16"/>
                <w:szCs w:val="16"/>
                <w:lang w:eastAsia="de-CH"/>
              </w:rPr>
              <w:br/>
              <w:t xml:space="preserve">3. </w:t>
            </w:r>
            <w:r w:rsidRPr="004A4BD5">
              <w:rPr>
                <w:rFonts w:ascii="Calibri" w:eastAsia="Times New Roman" w:hAnsi="Calibri" w:cs="Times New Roman"/>
                <w:color w:val="000000"/>
                <w:sz w:val="16"/>
                <w:szCs w:val="16"/>
                <w:lang w:val="de-CH" w:eastAsia="de-CH"/>
              </w:rPr>
              <w:t>User confirms the deletion</w:t>
            </w:r>
          </w:p>
        </w:tc>
      </w:tr>
      <w:tr w:rsidR="004A4BD5" w:rsidRPr="004A4BD5" w:rsidTr="004A4BD5">
        <w:trPr>
          <w:trHeight w:val="450"/>
        </w:trPr>
        <w:tc>
          <w:tcPr>
            <w:tcW w:w="1820" w:type="dxa"/>
            <w:tcBorders>
              <w:top w:val="nil"/>
              <w:left w:val="single" w:sz="8" w:space="0" w:color="auto"/>
              <w:bottom w:val="nil"/>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eastAsia="de-CH"/>
              </w:rPr>
              <w:t>3a. If the user cancels the deletion</w:t>
            </w:r>
            <w:r w:rsidRPr="004A4BD5">
              <w:rPr>
                <w:rFonts w:ascii="Calibri" w:eastAsia="Times New Roman" w:hAnsi="Calibri" w:cs="Times New Roman"/>
                <w:color w:val="000000"/>
                <w:sz w:val="16"/>
                <w:szCs w:val="16"/>
                <w:lang w:eastAsia="de-CH"/>
              </w:rPr>
              <w:br/>
              <w:t xml:space="preserve">           3. </w:t>
            </w:r>
            <w:r w:rsidRPr="004A4BD5">
              <w:rPr>
                <w:rFonts w:ascii="Calibri" w:eastAsia="Times New Roman" w:hAnsi="Calibri" w:cs="Times New Roman"/>
                <w:color w:val="000000"/>
                <w:sz w:val="16"/>
                <w:szCs w:val="16"/>
                <w:lang w:val="de-CH" w:eastAsia="de-CH"/>
              </w:rPr>
              <w:t>=&gt; abort process</w:t>
            </w:r>
          </w:p>
        </w:tc>
      </w:tr>
      <w:tr w:rsidR="004A4BD5" w:rsidRPr="004A4BD5" w:rsidTr="004A4BD5">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A4BD5" w:rsidRPr="004A4BD5" w:rsidRDefault="004A4BD5" w:rsidP="004A4BD5">
            <w:pPr>
              <w:spacing w:before="0" w:after="0" w:line="240" w:lineRule="auto"/>
              <w:rPr>
                <w:rFonts w:ascii="Corbel" w:eastAsia="Times New Roman" w:hAnsi="Corbel" w:cs="Times New Roman"/>
                <w:b/>
                <w:bCs/>
                <w:color w:val="000000"/>
                <w:sz w:val="16"/>
                <w:szCs w:val="16"/>
                <w:lang w:val="de-CH" w:eastAsia="de-CH"/>
              </w:rPr>
            </w:pPr>
            <w:r w:rsidRPr="004A4BD5">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A4BD5" w:rsidRPr="004A4BD5" w:rsidRDefault="004A4BD5" w:rsidP="004A4BD5">
            <w:pPr>
              <w:spacing w:before="0" w:after="0" w:line="240" w:lineRule="auto"/>
              <w:rPr>
                <w:rFonts w:ascii="Calibri" w:eastAsia="Times New Roman" w:hAnsi="Calibri" w:cs="Times New Roman"/>
                <w:color w:val="000000"/>
                <w:sz w:val="16"/>
                <w:szCs w:val="16"/>
                <w:lang w:val="de-CH" w:eastAsia="de-CH"/>
              </w:rPr>
            </w:pPr>
            <w:r w:rsidRPr="004A4BD5">
              <w:rPr>
                <w:rFonts w:ascii="Calibri" w:eastAsia="Times New Roman" w:hAnsi="Calibri" w:cs="Times New Roman"/>
                <w:color w:val="000000"/>
                <w:sz w:val="16"/>
                <w:szCs w:val="16"/>
                <w:lang w:val="de-CH" w:eastAsia="de-CH"/>
              </w:rPr>
              <w:t>None</w:t>
            </w:r>
          </w:p>
        </w:tc>
      </w:tr>
    </w:tbl>
    <w:p w:rsidR="004A4BD5" w:rsidRDefault="004A4BD5" w:rsidP="004A4BD5"/>
    <w:p w:rsidR="004A4BD5" w:rsidRDefault="004A4BD5" w:rsidP="004A4BD5">
      <w:pPr>
        <w:pStyle w:val="Heading5"/>
      </w:pPr>
      <w:r>
        <w:t>Forward</w:t>
      </w:r>
    </w:p>
    <w:tbl>
      <w:tblPr>
        <w:tblW w:w="7960" w:type="dxa"/>
        <w:tblCellMar>
          <w:left w:w="70" w:type="dxa"/>
          <w:right w:w="70" w:type="dxa"/>
        </w:tblCellMar>
        <w:tblLook w:val="04A0" w:firstRow="1" w:lastRow="0" w:firstColumn="1" w:lastColumn="0" w:noHBand="0" w:noVBand="1"/>
      </w:tblPr>
      <w:tblGrid>
        <w:gridCol w:w="1820"/>
        <w:gridCol w:w="6140"/>
      </w:tblGrid>
      <w:tr w:rsidR="008072FD" w:rsidRPr="008072FD" w:rsidTr="008072F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4</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Forward</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User</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The user forwards the task to another user</w:t>
            </w:r>
          </w:p>
        </w:tc>
      </w:tr>
      <w:tr w:rsidR="008072FD" w:rsidRPr="008072FD" w:rsidTr="008072FD">
        <w:trPr>
          <w:trHeight w:val="45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eastAsia="de-CH"/>
              </w:rPr>
            </w:pPr>
            <w:r w:rsidRPr="008072FD">
              <w:rPr>
                <w:rFonts w:ascii="Calibri" w:eastAsia="Times New Roman" w:hAnsi="Calibri" w:cs="Times New Roman"/>
                <w:color w:val="000000"/>
                <w:sz w:val="16"/>
                <w:szCs w:val="16"/>
                <w:lang w:eastAsia="de-CH"/>
              </w:rPr>
              <w:t>1. User is logged in</w:t>
            </w:r>
            <w:r w:rsidRPr="008072FD">
              <w:rPr>
                <w:rFonts w:ascii="Calibri" w:eastAsia="Times New Roman" w:hAnsi="Calibri" w:cs="Times New Roman"/>
                <w:color w:val="000000"/>
                <w:sz w:val="16"/>
                <w:szCs w:val="16"/>
                <w:lang w:eastAsia="de-CH"/>
              </w:rPr>
              <w:br/>
              <w:t>2. User opened the task panel</w:t>
            </w:r>
          </w:p>
        </w:tc>
      </w:tr>
      <w:tr w:rsidR="008072FD" w:rsidRPr="008072FD" w:rsidTr="008072FD">
        <w:trPr>
          <w:trHeight w:val="900"/>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1. User selects the task (-s) to be forwarded</w:t>
            </w:r>
            <w:r w:rsidRPr="008072FD">
              <w:rPr>
                <w:rFonts w:ascii="Calibri" w:eastAsia="Times New Roman" w:hAnsi="Calibri" w:cs="Times New Roman"/>
                <w:color w:val="000000"/>
                <w:sz w:val="16"/>
                <w:szCs w:val="16"/>
                <w:lang w:eastAsia="de-CH"/>
              </w:rPr>
              <w:br/>
              <w:t>2. User clicks the dispatch button</w:t>
            </w:r>
            <w:r w:rsidRPr="008072FD">
              <w:rPr>
                <w:rFonts w:ascii="Calibri" w:eastAsia="Times New Roman" w:hAnsi="Calibri" w:cs="Times New Roman"/>
                <w:color w:val="000000"/>
                <w:sz w:val="16"/>
                <w:szCs w:val="16"/>
                <w:lang w:eastAsia="de-CH"/>
              </w:rPr>
              <w:br/>
              <w:t>3. User selects either "auto-dispatch", "manual-dispatch" or "poll-dispatch"</w:t>
            </w:r>
            <w:r w:rsidRPr="008072FD">
              <w:rPr>
                <w:rFonts w:ascii="Calibri" w:eastAsia="Times New Roman" w:hAnsi="Calibri" w:cs="Times New Roman"/>
                <w:color w:val="000000"/>
                <w:sz w:val="16"/>
                <w:szCs w:val="16"/>
                <w:lang w:eastAsia="de-CH"/>
              </w:rPr>
              <w:br/>
              <w:t xml:space="preserve">4. </w:t>
            </w:r>
            <w:r w:rsidRPr="008072FD">
              <w:rPr>
                <w:rFonts w:ascii="Calibri" w:eastAsia="Times New Roman" w:hAnsi="Calibri" w:cs="Times New Roman"/>
                <w:color w:val="000000"/>
                <w:sz w:val="16"/>
                <w:szCs w:val="16"/>
                <w:lang w:val="de-CH" w:eastAsia="de-CH"/>
              </w:rPr>
              <w:t>User clicks "save" button</w:t>
            </w:r>
          </w:p>
        </w:tc>
      </w:tr>
      <w:tr w:rsidR="008072FD" w:rsidRPr="008072FD" w:rsidTr="008072FD">
        <w:trPr>
          <w:trHeight w:val="225"/>
        </w:trPr>
        <w:tc>
          <w:tcPr>
            <w:tcW w:w="1820" w:type="dxa"/>
            <w:tcBorders>
              <w:top w:val="nil"/>
              <w:left w:val="single" w:sz="8" w:space="0" w:color="auto"/>
              <w:bottom w:val="nil"/>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val="de-CH" w:eastAsia="de-CH"/>
              </w:rPr>
              <w:t> </w:t>
            </w:r>
          </w:p>
        </w:tc>
      </w:tr>
      <w:tr w:rsidR="008072FD" w:rsidRPr="008072FD" w:rsidTr="008072FD">
        <w:trPr>
          <w:trHeight w:val="465"/>
        </w:trPr>
        <w:tc>
          <w:tcPr>
            <w:tcW w:w="1820" w:type="dxa"/>
            <w:tcBorders>
              <w:top w:val="nil"/>
              <w:left w:val="single" w:sz="8" w:space="0" w:color="auto"/>
              <w:bottom w:val="single" w:sz="8" w:space="0" w:color="auto"/>
              <w:right w:val="single" w:sz="4" w:space="0" w:color="auto"/>
            </w:tcBorders>
            <w:shd w:val="clear" w:color="auto" w:fill="auto"/>
            <w:noWrap/>
            <w:hideMark/>
          </w:tcPr>
          <w:p w:rsidR="008072FD" w:rsidRPr="008072FD" w:rsidRDefault="008072FD" w:rsidP="008072FD">
            <w:pPr>
              <w:spacing w:before="0" w:after="0" w:line="240" w:lineRule="auto"/>
              <w:rPr>
                <w:rFonts w:ascii="Corbel" w:eastAsia="Times New Roman" w:hAnsi="Corbel" w:cs="Times New Roman"/>
                <w:b/>
                <w:bCs/>
                <w:color w:val="000000"/>
                <w:sz w:val="16"/>
                <w:szCs w:val="16"/>
                <w:lang w:val="de-CH" w:eastAsia="de-CH"/>
              </w:rPr>
            </w:pPr>
            <w:r w:rsidRPr="008072FD">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8072FD" w:rsidRPr="008072FD" w:rsidRDefault="008072FD" w:rsidP="008072FD">
            <w:pPr>
              <w:spacing w:before="0" w:after="0" w:line="240" w:lineRule="auto"/>
              <w:rPr>
                <w:rFonts w:ascii="Calibri" w:eastAsia="Times New Roman" w:hAnsi="Calibri" w:cs="Times New Roman"/>
                <w:color w:val="000000"/>
                <w:sz w:val="16"/>
                <w:szCs w:val="16"/>
                <w:lang w:val="de-CH" w:eastAsia="de-CH"/>
              </w:rPr>
            </w:pPr>
            <w:r w:rsidRPr="008072FD">
              <w:rPr>
                <w:rFonts w:ascii="Calibri" w:eastAsia="Times New Roman" w:hAnsi="Calibri" w:cs="Times New Roman"/>
                <w:color w:val="000000"/>
                <w:sz w:val="16"/>
                <w:szCs w:val="16"/>
                <w:lang w:eastAsia="de-CH"/>
              </w:rPr>
              <w:t>2a. The user is not permitted to forward the task</w:t>
            </w:r>
            <w:r w:rsidRPr="008072FD">
              <w:rPr>
                <w:rFonts w:ascii="Calibri" w:eastAsia="Times New Roman" w:hAnsi="Calibri" w:cs="Times New Roman"/>
                <w:color w:val="000000"/>
                <w:sz w:val="16"/>
                <w:szCs w:val="16"/>
                <w:lang w:eastAsia="de-CH"/>
              </w:rPr>
              <w:br/>
              <w:t xml:space="preserve">           3. </w:t>
            </w:r>
            <w:r w:rsidRPr="008072FD">
              <w:rPr>
                <w:rFonts w:ascii="Calibri" w:eastAsia="Times New Roman" w:hAnsi="Calibri" w:cs="Times New Roman"/>
                <w:color w:val="000000"/>
                <w:sz w:val="16"/>
                <w:szCs w:val="16"/>
                <w:lang w:val="de-CH" w:eastAsia="de-CH"/>
              </w:rPr>
              <w:t>=&gt; abort process</w:t>
            </w:r>
          </w:p>
        </w:tc>
      </w:tr>
    </w:tbl>
    <w:p w:rsidR="004A4BD5" w:rsidRDefault="004A4BD5" w:rsidP="004A4BD5"/>
    <w:p w:rsidR="008072FD" w:rsidRDefault="008072FD" w:rsidP="008072FD">
      <w:pPr>
        <w:pStyle w:val="Heading5"/>
      </w:pPr>
      <w:r>
        <w:t>UpdateProgress</w:t>
      </w:r>
    </w:p>
    <w:tbl>
      <w:tblPr>
        <w:tblW w:w="7960" w:type="dxa"/>
        <w:tblCellMar>
          <w:left w:w="70" w:type="dxa"/>
          <w:right w:w="70" w:type="dxa"/>
        </w:tblCellMar>
        <w:tblLook w:val="04A0" w:firstRow="1" w:lastRow="0" w:firstColumn="1" w:lastColumn="0" w:noHBand="0" w:noVBand="1"/>
      </w:tblPr>
      <w:tblGrid>
        <w:gridCol w:w="1820"/>
        <w:gridCol w:w="6140"/>
      </w:tblGrid>
      <w:tr w:rsidR="0075602A" w:rsidRPr="0075602A" w:rsidTr="0075602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5</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UpdateProgress</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val="de-CH" w:eastAsia="de-CH"/>
              </w:rPr>
              <w:t>User</w:t>
            </w:r>
          </w:p>
        </w:tc>
      </w:tr>
      <w:tr w:rsidR="0075602A" w:rsidRPr="0075602A" w:rsidTr="0075602A">
        <w:trPr>
          <w:trHeight w:val="2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The user updates the progress of the task</w:t>
            </w:r>
          </w:p>
        </w:tc>
      </w:tr>
      <w:tr w:rsidR="0075602A" w:rsidRPr="0075602A" w:rsidTr="0075602A">
        <w:trPr>
          <w:trHeight w:val="450"/>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eastAsia="de-CH"/>
              </w:rPr>
            </w:pPr>
            <w:r w:rsidRPr="0075602A">
              <w:rPr>
                <w:rFonts w:ascii="Calibri" w:eastAsia="Times New Roman" w:hAnsi="Calibri" w:cs="Times New Roman"/>
                <w:color w:val="000000"/>
                <w:sz w:val="16"/>
                <w:szCs w:val="16"/>
                <w:lang w:eastAsia="de-CH"/>
              </w:rPr>
              <w:t>1. User is logged in</w:t>
            </w:r>
            <w:r w:rsidRPr="0075602A">
              <w:rPr>
                <w:rFonts w:ascii="Calibri" w:eastAsia="Times New Roman" w:hAnsi="Calibri" w:cs="Times New Roman"/>
                <w:color w:val="000000"/>
                <w:sz w:val="16"/>
                <w:szCs w:val="16"/>
                <w:lang w:eastAsia="de-CH"/>
              </w:rPr>
              <w:br/>
              <w:t>2. User opened the task panel</w:t>
            </w:r>
          </w:p>
        </w:tc>
      </w:tr>
      <w:tr w:rsidR="0075602A" w:rsidRPr="0075602A" w:rsidTr="0075602A">
        <w:trPr>
          <w:trHeight w:val="112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1. User selects the task (-s) to be updated</w:t>
            </w:r>
            <w:r w:rsidRPr="0075602A">
              <w:rPr>
                <w:rFonts w:ascii="Calibri" w:eastAsia="Times New Roman" w:hAnsi="Calibri" w:cs="Times New Roman"/>
                <w:color w:val="000000"/>
                <w:sz w:val="16"/>
                <w:szCs w:val="16"/>
                <w:lang w:eastAsia="de-CH"/>
              </w:rPr>
              <w:br/>
              <w:t>2. User changes the progress value</w:t>
            </w:r>
            <w:r w:rsidRPr="0075602A">
              <w:rPr>
                <w:rFonts w:ascii="Calibri" w:eastAsia="Times New Roman" w:hAnsi="Calibri" w:cs="Times New Roman"/>
                <w:color w:val="000000"/>
                <w:sz w:val="16"/>
                <w:szCs w:val="16"/>
                <w:lang w:eastAsia="de-CH"/>
              </w:rPr>
              <w:br/>
              <w:t>3. User clicks the "save" button</w:t>
            </w:r>
            <w:r w:rsidRPr="0075602A">
              <w:rPr>
                <w:rFonts w:ascii="Calibri" w:eastAsia="Times New Roman" w:hAnsi="Calibri" w:cs="Times New Roman"/>
                <w:color w:val="000000"/>
                <w:sz w:val="16"/>
                <w:szCs w:val="16"/>
                <w:lang w:eastAsia="de-CH"/>
              </w:rPr>
              <w:br/>
              <w:t>4. System updates task progress and subtask(-s) progress accordingly</w:t>
            </w:r>
            <w:r w:rsidRPr="0075602A">
              <w:rPr>
                <w:rFonts w:ascii="Calibri" w:eastAsia="Times New Roman" w:hAnsi="Calibri" w:cs="Times New Roman"/>
                <w:color w:val="000000"/>
                <w:sz w:val="16"/>
                <w:szCs w:val="16"/>
                <w:lang w:eastAsia="de-CH"/>
              </w:rPr>
              <w:br/>
              <w:t xml:space="preserve">5. </w:t>
            </w:r>
            <w:r w:rsidRPr="0075602A">
              <w:rPr>
                <w:rFonts w:ascii="Calibri" w:eastAsia="Times New Roman" w:hAnsi="Calibri" w:cs="Times New Roman"/>
                <w:color w:val="000000"/>
                <w:sz w:val="16"/>
                <w:szCs w:val="16"/>
                <w:lang w:val="de-CH" w:eastAsia="de-CH"/>
              </w:rPr>
              <w:t>Dialog closes</w:t>
            </w:r>
          </w:p>
        </w:tc>
      </w:tr>
      <w:tr w:rsidR="0075602A" w:rsidRPr="0075602A" w:rsidTr="0075602A">
        <w:trPr>
          <w:trHeight w:val="3375"/>
        </w:trPr>
        <w:tc>
          <w:tcPr>
            <w:tcW w:w="1820" w:type="dxa"/>
            <w:tcBorders>
              <w:top w:val="nil"/>
              <w:left w:val="single" w:sz="8" w:space="0" w:color="auto"/>
              <w:bottom w:val="nil"/>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updates a subtask</w:t>
            </w:r>
            <w:r w:rsidRPr="0075602A">
              <w:rPr>
                <w:rFonts w:ascii="Calibri" w:eastAsia="Times New Roman" w:hAnsi="Calibri" w:cs="Times New Roman"/>
                <w:color w:val="000000"/>
                <w:sz w:val="16"/>
                <w:szCs w:val="16"/>
                <w:lang w:eastAsia="de-CH"/>
              </w:rPr>
              <w:br/>
              <w:t xml:space="preserve">           3. =&gt; Goto "UpdateProgress" use case for subtask</w:t>
            </w:r>
            <w:r w:rsidRPr="0075602A">
              <w:rPr>
                <w:rFonts w:ascii="Calibri" w:eastAsia="Times New Roman" w:hAnsi="Calibri" w:cs="Times New Roman"/>
                <w:color w:val="000000"/>
                <w:sz w:val="16"/>
                <w:szCs w:val="16"/>
                <w:lang w:eastAsia="de-CH"/>
              </w:rPr>
              <w:br/>
              <w:t xml:space="preserve">           4. System updates the progress based on subtask status</w:t>
            </w:r>
            <w:r w:rsidRPr="0075602A">
              <w:rPr>
                <w:rFonts w:ascii="Calibri" w:eastAsia="Times New Roman" w:hAnsi="Calibri" w:cs="Times New Roman"/>
                <w:color w:val="000000"/>
                <w:sz w:val="16"/>
                <w:szCs w:val="16"/>
                <w:lang w:eastAsia="de-CH"/>
              </w:rPr>
              <w:br/>
              <w:t xml:space="preserve">           5. User clicks the "save" button</w:t>
            </w:r>
            <w:r w:rsidRPr="0075602A">
              <w:rPr>
                <w:rFonts w:ascii="Calibri" w:eastAsia="Times New Roman" w:hAnsi="Calibri" w:cs="Times New Roman"/>
                <w:color w:val="000000"/>
                <w:sz w:val="16"/>
                <w:szCs w:val="16"/>
                <w:lang w:eastAsia="de-CH"/>
              </w:rPr>
              <w:br/>
              <w:t xml:space="preserve">           6. Dialog closes</w:t>
            </w:r>
            <w:r w:rsidRPr="0075602A">
              <w:rPr>
                <w:rFonts w:ascii="Calibri" w:eastAsia="Times New Roman" w:hAnsi="Calibri" w:cs="Times New Roman"/>
                <w:color w:val="000000"/>
                <w:sz w:val="16"/>
                <w:szCs w:val="16"/>
                <w:lang w:eastAsia="de-CH"/>
              </w:rPr>
              <w:br/>
              <w:t>2b. User adds a subtask to the task</w:t>
            </w:r>
            <w:r w:rsidRPr="0075602A">
              <w:rPr>
                <w:rFonts w:ascii="Calibri" w:eastAsia="Times New Roman" w:hAnsi="Calibri" w:cs="Times New Roman"/>
                <w:color w:val="000000"/>
                <w:sz w:val="16"/>
                <w:szCs w:val="16"/>
                <w:lang w:eastAsia="de-CH"/>
              </w:rPr>
              <w:br/>
              <w:t xml:space="preserve">           3. =&gt; Goto use case "Create" (task) </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2c. User deletes a subtask</w:t>
            </w:r>
            <w:r w:rsidRPr="0075602A">
              <w:rPr>
                <w:rFonts w:ascii="Calibri" w:eastAsia="Times New Roman" w:hAnsi="Calibri" w:cs="Times New Roman"/>
                <w:color w:val="000000"/>
                <w:sz w:val="16"/>
                <w:szCs w:val="16"/>
                <w:lang w:eastAsia="de-CH"/>
              </w:rPr>
              <w:br/>
              <w:t xml:space="preserve">           3. =&gt; Goto use case "Delete" (task)</w:t>
            </w:r>
            <w:r w:rsidRPr="0075602A">
              <w:rPr>
                <w:rFonts w:ascii="Calibri" w:eastAsia="Times New Roman" w:hAnsi="Calibri" w:cs="Times New Roman"/>
                <w:color w:val="000000"/>
                <w:sz w:val="16"/>
                <w:szCs w:val="16"/>
                <w:lang w:eastAsia="de-CH"/>
              </w:rPr>
              <w:br/>
              <w:t xml:space="preserve">           4. =&gt; Continue as per 2a.4</w:t>
            </w:r>
            <w:r w:rsidRPr="0075602A">
              <w:rPr>
                <w:rFonts w:ascii="Calibri" w:eastAsia="Times New Roman" w:hAnsi="Calibri" w:cs="Times New Roman"/>
                <w:color w:val="000000"/>
                <w:sz w:val="16"/>
                <w:szCs w:val="16"/>
                <w:lang w:eastAsia="de-CH"/>
              </w:rPr>
              <w:br/>
              <w:t>2d. User completes the task</w:t>
            </w:r>
            <w:r w:rsidRPr="0075602A">
              <w:rPr>
                <w:rFonts w:ascii="Calibri" w:eastAsia="Times New Roman" w:hAnsi="Calibri" w:cs="Times New Roman"/>
                <w:color w:val="000000"/>
                <w:sz w:val="16"/>
                <w:szCs w:val="16"/>
                <w:lang w:eastAsia="de-CH"/>
              </w:rPr>
              <w:br/>
              <w:t xml:space="preserve">           3. =&gt; Goto use case "Complete" (task)</w:t>
            </w:r>
            <w:r w:rsidRPr="0075602A">
              <w:rPr>
                <w:rFonts w:ascii="Calibri" w:eastAsia="Times New Roman" w:hAnsi="Calibri" w:cs="Times New Roman"/>
                <w:color w:val="000000"/>
                <w:sz w:val="16"/>
                <w:szCs w:val="16"/>
                <w:lang w:eastAsia="de-CH"/>
              </w:rPr>
              <w:br/>
              <w:t xml:space="preserve">2e. </w:t>
            </w:r>
            <w:r w:rsidRPr="0075602A">
              <w:rPr>
                <w:rFonts w:ascii="Calibri" w:eastAsia="Times New Roman" w:hAnsi="Calibri" w:cs="Times New Roman"/>
                <w:color w:val="000000"/>
                <w:sz w:val="16"/>
                <w:szCs w:val="16"/>
                <w:lang w:val="de-CH" w:eastAsia="de-CH"/>
              </w:rPr>
              <w:t>User cancels the dialog</w:t>
            </w:r>
            <w:r w:rsidRPr="0075602A">
              <w:rPr>
                <w:rFonts w:ascii="Calibri" w:eastAsia="Times New Roman" w:hAnsi="Calibri" w:cs="Times New Roman"/>
                <w:color w:val="000000"/>
                <w:sz w:val="16"/>
                <w:szCs w:val="16"/>
                <w:lang w:val="de-CH" w:eastAsia="de-CH"/>
              </w:rPr>
              <w:br/>
              <w:t xml:space="preserve">           3. Dialog closes</w:t>
            </w:r>
          </w:p>
        </w:tc>
      </w:tr>
      <w:tr w:rsidR="0075602A" w:rsidRPr="0075602A" w:rsidTr="0075602A">
        <w:trPr>
          <w:trHeight w:val="690"/>
        </w:trPr>
        <w:tc>
          <w:tcPr>
            <w:tcW w:w="1820" w:type="dxa"/>
            <w:tcBorders>
              <w:top w:val="nil"/>
              <w:left w:val="single" w:sz="8" w:space="0" w:color="auto"/>
              <w:bottom w:val="single" w:sz="8" w:space="0" w:color="auto"/>
              <w:right w:val="single" w:sz="4" w:space="0" w:color="auto"/>
            </w:tcBorders>
            <w:shd w:val="clear" w:color="auto" w:fill="auto"/>
            <w:noWrap/>
            <w:hideMark/>
          </w:tcPr>
          <w:p w:rsidR="0075602A" w:rsidRPr="0075602A" w:rsidRDefault="0075602A" w:rsidP="0075602A">
            <w:pPr>
              <w:spacing w:before="0" w:after="0" w:line="240" w:lineRule="auto"/>
              <w:rPr>
                <w:rFonts w:ascii="Corbel" w:eastAsia="Times New Roman" w:hAnsi="Corbel" w:cs="Times New Roman"/>
                <w:b/>
                <w:bCs/>
                <w:color w:val="000000"/>
                <w:sz w:val="16"/>
                <w:szCs w:val="16"/>
                <w:lang w:val="de-CH" w:eastAsia="de-CH"/>
              </w:rPr>
            </w:pPr>
            <w:r w:rsidRPr="0075602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75602A" w:rsidRPr="0075602A" w:rsidRDefault="0075602A" w:rsidP="0075602A">
            <w:pPr>
              <w:spacing w:before="0" w:after="0" w:line="240" w:lineRule="auto"/>
              <w:rPr>
                <w:rFonts w:ascii="Calibri" w:eastAsia="Times New Roman" w:hAnsi="Calibri" w:cs="Times New Roman"/>
                <w:color w:val="000000"/>
                <w:sz w:val="16"/>
                <w:szCs w:val="16"/>
                <w:lang w:val="de-CH" w:eastAsia="de-CH"/>
              </w:rPr>
            </w:pPr>
            <w:r w:rsidRPr="0075602A">
              <w:rPr>
                <w:rFonts w:ascii="Calibri" w:eastAsia="Times New Roman" w:hAnsi="Calibri" w:cs="Times New Roman"/>
                <w:color w:val="000000"/>
                <w:sz w:val="16"/>
                <w:szCs w:val="16"/>
                <w:lang w:eastAsia="de-CH"/>
              </w:rPr>
              <w:t>2a. The user specifies a negative or lower value than before</w:t>
            </w:r>
            <w:r w:rsidRPr="0075602A">
              <w:rPr>
                <w:rFonts w:ascii="Calibri" w:eastAsia="Times New Roman" w:hAnsi="Calibri" w:cs="Times New Roman"/>
                <w:color w:val="000000"/>
                <w:sz w:val="16"/>
                <w:szCs w:val="16"/>
                <w:lang w:eastAsia="de-CH"/>
              </w:rPr>
              <w:br/>
              <w:t xml:space="preserve">          3. </w:t>
            </w:r>
            <w:r w:rsidRPr="0075602A">
              <w:rPr>
                <w:rFonts w:ascii="Calibri" w:eastAsia="Times New Roman" w:hAnsi="Calibri" w:cs="Times New Roman"/>
                <w:color w:val="000000"/>
                <w:sz w:val="16"/>
                <w:szCs w:val="16"/>
                <w:lang w:val="de-CH" w:eastAsia="de-CH"/>
              </w:rPr>
              <w:t>Message is shown</w:t>
            </w:r>
            <w:r w:rsidRPr="0075602A">
              <w:rPr>
                <w:rFonts w:ascii="Calibri" w:eastAsia="Times New Roman" w:hAnsi="Calibri" w:cs="Times New Roman"/>
                <w:color w:val="000000"/>
                <w:sz w:val="16"/>
                <w:szCs w:val="16"/>
                <w:lang w:val="de-CH" w:eastAsia="de-CH"/>
              </w:rPr>
              <w:br/>
              <w:t xml:space="preserve">          4. =&gt; Goto 2.</w:t>
            </w:r>
          </w:p>
        </w:tc>
      </w:tr>
    </w:tbl>
    <w:p w:rsidR="00AC411F" w:rsidRDefault="00AC411F" w:rsidP="008072FD"/>
    <w:p w:rsidR="0075602A" w:rsidRDefault="00364BFB" w:rsidP="00364BFB">
      <w:pPr>
        <w:pStyle w:val="Heading5"/>
      </w:pPr>
      <w:r>
        <w:t>ManualDispatch</w:t>
      </w:r>
    </w:p>
    <w:tbl>
      <w:tblPr>
        <w:tblW w:w="7960" w:type="dxa"/>
        <w:tblCellMar>
          <w:left w:w="70" w:type="dxa"/>
          <w:right w:w="70" w:type="dxa"/>
        </w:tblCellMar>
        <w:tblLook w:val="04A0" w:firstRow="1" w:lastRow="0" w:firstColumn="1" w:lastColumn="0" w:noHBand="0" w:noVBand="1"/>
      </w:tblPr>
      <w:tblGrid>
        <w:gridCol w:w="1820"/>
        <w:gridCol w:w="6140"/>
      </w:tblGrid>
      <w:tr w:rsidR="00176DB3" w:rsidRPr="00176DB3" w:rsidTr="00176DB3">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6</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ManualDispatch</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User</w:t>
            </w:r>
          </w:p>
        </w:tc>
      </w:tr>
      <w:tr w:rsidR="00176DB3" w:rsidRPr="00176DB3" w:rsidTr="00176DB3">
        <w:trPr>
          <w:trHeight w:val="2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The user dispatches the task manually</w:t>
            </w:r>
          </w:p>
        </w:tc>
      </w:tr>
      <w:tr w:rsidR="00176DB3" w:rsidRPr="00176DB3" w:rsidTr="00176DB3">
        <w:trPr>
          <w:trHeight w:val="45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is logged in</w:t>
            </w:r>
            <w:r w:rsidRPr="00176DB3">
              <w:rPr>
                <w:rFonts w:ascii="Calibri" w:eastAsia="Times New Roman" w:hAnsi="Calibri" w:cs="Times New Roman"/>
                <w:color w:val="000000"/>
                <w:sz w:val="16"/>
                <w:szCs w:val="16"/>
                <w:lang w:eastAsia="de-CH"/>
              </w:rPr>
              <w:br/>
              <w:t>2. User opened the task panel</w:t>
            </w:r>
          </w:p>
        </w:tc>
      </w:tr>
      <w:tr w:rsidR="00176DB3" w:rsidRPr="00176DB3" w:rsidTr="00176DB3">
        <w:trPr>
          <w:trHeight w:val="1800"/>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176DB3" w:rsidRPr="00D87F34" w:rsidRDefault="00176DB3" w:rsidP="00C05D40">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1. User selects the task (-s) to be dispatched</w:t>
            </w:r>
            <w:r w:rsidRPr="00176DB3">
              <w:rPr>
                <w:rFonts w:ascii="Calibri" w:eastAsia="Times New Roman" w:hAnsi="Calibri" w:cs="Times New Roman"/>
                <w:color w:val="000000"/>
                <w:sz w:val="16"/>
                <w:szCs w:val="16"/>
                <w:lang w:eastAsia="de-CH"/>
              </w:rPr>
              <w:br/>
              <w:t>2. User selects "Manual Dispatch"</w:t>
            </w:r>
            <w:r w:rsidRPr="00176DB3">
              <w:rPr>
                <w:rFonts w:ascii="Calibri" w:eastAsia="Times New Roman" w:hAnsi="Calibri" w:cs="Times New Roman"/>
                <w:color w:val="000000"/>
                <w:sz w:val="16"/>
                <w:szCs w:val="16"/>
                <w:lang w:eastAsia="de-CH"/>
              </w:rPr>
              <w:br/>
              <w:t>3. User selects project member to assign the task</w:t>
            </w:r>
            <w:r w:rsidRPr="00176DB3">
              <w:rPr>
                <w:rFonts w:ascii="Calibri" w:eastAsia="Times New Roman" w:hAnsi="Calibri" w:cs="Times New Roman"/>
                <w:color w:val="000000"/>
                <w:sz w:val="16"/>
                <w:szCs w:val="16"/>
                <w:lang w:eastAsia="de-CH"/>
              </w:rPr>
              <w:br/>
              <w:t xml:space="preserve">4. System evaluates availability of user =&gt; </w:t>
            </w:r>
            <w:r w:rsidR="00C05D40">
              <w:rPr>
                <w:rFonts w:ascii="Calibri" w:eastAsia="Times New Roman" w:hAnsi="Calibri" w:cs="Times New Roman"/>
                <w:color w:val="000000"/>
                <w:sz w:val="16"/>
                <w:szCs w:val="16"/>
                <w:lang w:eastAsia="de-CH"/>
              </w:rPr>
              <w:t>Goto use c</w:t>
            </w:r>
            <w:r w:rsidRPr="00176DB3">
              <w:rPr>
                <w:rFonts w:ascii="Calibri" w:eastAsia="Times New Roman" w:hAnsi="Calibri" w:cs="Times New Roman"/>
                <w:color w:val="000000"/>
                <w:sz w:val="16"/>
                <w:szCs w:val="16"/>
                <w:lang w:eastAsia="de-CH"/>
              </w:rPr>
              <w:t>ase "</w:t>
            </w:r>
            <w:r w:rsidR="00C05D40">
              <w:rPr>
                <w:rFonts w:ascii="Calibri" w:eastAsia="Times New Roman" w:hAnsi="Calibri" w:cs="Times New Roman"/>
                <w:color w:val="000000"/>
                <w:sz w:val="16"/>
                <w:szCs w:val="16"/>
                <w:lang w:eastAsia="de-CH"/>
              </w:rPr>
              <w:t>GetMatchingMembers</w:t>
            </w:r>
            <w:r w:rsidRPr="00176DB3">
              <w:rPr>
                <w:rFonts w:ascii="Calibri" w:eastAsia="Times New Roman" w:hAnsi="Calibri" w:cs="Times New Roman"/>
                <w:color w:val="000000"/>
                <w:sz w:val="16"/>
                <w:szCs w:val="16"/>
                <w:lang w:eastAsia="de-CH"/>
              </w:rPr>
              <w:t>" (task)</w:t>
            </w:r>
            <w:r w:rsidRPr="00176DB3">
              <w:rPr>
                <w:rFonts w:ascii="Calibri" w:eastAsia="Times New Roman" w:hAnsi="Calibri" w:cs="Times New Roman"/>
                <w:color w:val="000000"/>
                <w:sz w:val="16"/>
                <w:szCs w:val="16"/>
                <w:lang w:eastAsia="de-CH"/>
              </w:rPr>
              <w:br/>
              <w:t>5. Syst</w:t>
            </w:r>
            <w:r w:rsidR="00D87F34">
              <w:rPr>
                <w:rFonts w:ascii="Calibri" w:eastAsia="Times New Roman" w:hAnsi="Calibri" w:cs="Times New Roman"/>
                <w:color w:val="000000"/>
                <w:sz w:val="16"/>
                <w:szCs w:val="16"/>
                <w:lang w:eastAsia="de-CH"/>
              </w:rPr>
              <w:t>em displays availability stats</w:t>
            </w:r>
            <w:r w:rsidR="00D87F34">
              <w:rPr>
                <w:rFonts w:ascii="Calibri" w:eastAsia="Times New Roman" w:hAnsi="Calibri" w:cs="Times New Roman"/>
                <w:color w:val="000000"/>
                <w:sz w:val="16"/>
                <w:szCs w:val="16"/>
                <w:lang w:eastAsia="de-CH"/>
              </w:rPr>
              <w:br/>
              <w:t>6</w:t>
            </w:r>
            <w:r w:rsidRPr="00176DB3">
              <w:rPr>
                <w:rFonts w:ascii="Calibri" w:eastAsia="Times New Roman" w:hAnsi="Calibri" w:cs="Times New Roman"/>
                <w:color w:val="000000"/>
                <w:sz w:val="16"/>
                <w:szCs w:val="16"/>
                <w:lang w:eastAsia="de-CH"/>
              </w:rPr>
              <w:t>. User clicks the "Dispatch" button</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System dispatches the task to selected member</w:t>
            </w:r>
            <w:r w:rsidRPr="00176DB3">
              <w:rPr>
                <w:rFonts w:ascii="Calibri" w:eastAsia="Times New Roman" w:hAnsi="Calibri" w:cs="Times New Roman"/>
                <w:color w:val="000000"/>
                <w:sz w:val="16"/>
                <w:szCs w:val="16"/>
                <w:lang w:eastAsia="de-CH"/>
              </w:rPr>
              <w:br/>
            </w:r>
            <w:r w:rsidR="00D87F34">
              <w:rPr>
                <w:rFonts w:ascii="Calibri" w:eastAsia="Times New Roman" w:hAnsi="Calibri" w:cs="Times New Roman"/>
                <w:color w:val="000000"/>
                <w:sz w:val="16"/>
                <w:szCs w:val="16"/>
                <w:lang w:eastAsia="de-CH"/>
              </w:rPr>
              <w:t>8</w:t>
            </w:r>
            <w:r w:rsidRPr="00176DB3">
              <w:rPr>
                <w:rFonts w:ascii="Calibri" w:eastAsia="Times New Roman" w:hAnsi="Calibri" w:cs="Times New Roman"/>
                <w:color w:val="000000"/>
                <w:sz w:val="16"/>
                <w:szCs w:val="16"/>
                <w:lang w:eastAsia="de-CH"/>
              </w:rPr>
              <w:t xml:space="preserve">. </w:t>
            </w:r>
            <w:r w:rsidRPr="00D87F34">
              <w:rPr>
                <w:rFonts w:ascii="Calibri" w:eastAsia="Times New Roman" w:hAnsi="Calibri" w:cs="Times New Roman"/>
                <w:color w:val="000000"/>
                <w:sz w:val="16"/>
                <w:szCs w:val="16"/>
                <w:lang w:eastAsia="de-CH"/>
              </w:rPr>
              <w:t>Dialog closes</w:t>
            </w:r>
          </w:p>
        </w:tc>
      </w:tr>
      <w:tr w:rsidR="00176DB3" w:rsidRPr="00176DB3" w:rsidTr="00176DB3">
        <w:trPr>
          <w:trHeight w:val="2925"/>
        </w:trPr>
        <w:tc>
          <w:tcPr>
            <w:tcW w:w="1820" w:type="dxa"/>
            <w:tcBorders>
              <w:top w:val="nil"/>
              <w:left w:val="single" w:sz="8" w:space="0" w:color="auto"/>
              <w:bottom w:val="nil"/>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176DB3" w:rsidRPr="0086295C" w:rsidRDefault="00176DB3" w:rsidP="00D87F34">
            <w:pPr>
              <w:spacing w:before="0" w:after="0" w:line="240" w:lineRule="auto"/>
              <w:rPr>
                <w:rFonts w:ascii="Calibri" w:eastAsia="Times New Roman" w:hAnsi="Calibri" w:cs="Times New Roman"/>
                <w:color w:val="000000"/>
                <w:sz w:val="16"/>
                <w:szCs w:val="16"/>
                <w:lang w:eastAsia="de-CH"/>
              </w:rPr>
            </w:pPr>
            <w:r w:rsidRPr="00176DB3">
              <w:rPr>
                <w:rFonts w:ascii="Calibri" w:eastAsia="Times New Roman" w:hAnsi="Calibri" w:cs="Times New Roman"/>
                <w:color w:val="000000"/>
                <w:sz w:val="16"/>
                <w:szCs w:val="16"/>
                <w:lang w:eastAsia="de-CH"/>
              </w:rPr>
              <w:t>5a. The selected user does not have anough availability</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6</w:t>
            </w:r>
            <w:r w:rsidRPr="00176DB3">
              <w:rPr>
                <w:rFonts w:ascii="Calibri" w:eastAsia="Times New Roman" w:hAnsi="Calibri" w:cs="Times New Roman"/>
                <w:color w:val="000000"/>
                <w:sz w:val="16"/>
                <w:szCs w:val="16"/>
                <w:lang w:eastAsia="de-CH"/>
              </w:rPr>
              <w:t>. =&gt; Goto use case "NotifyInsufficientAvailability" (task)</w:t>
            </w:r>
            <w:r w:rsidRPr="00176DB3">
              <w:rPr>
                <w:rFonts w:ascii="Calibri" w:eastAsia="Times New Roman" w:hAnsi="Calibri" w:cs="Times New Roman"/>
                <w:color w:val="000000"/>
                <w:sz w:val="16"/>
                <w:szCs w:val="16"/>
                <w:lang w:eastAsia="de-CH"/>
              </w:rPr>
              <w:br/>
              <w:t xml:space="preserve">           </w:t>
            </w:r>
            <w:r w:rsidR="00D87F34">
              <w:rPr>
                <w:rFonts w:ascii="Calibri" w:eastAsia="Times New Roman" w:hAnsi="Calibri" w:cs="Times New Roman"/>
                <w:color w:val="000000"/>
                <w:sz w:val="16"/>
                <w:szCs w:val="16"/>
                <w:lang w:eastAsia="de-CH"/>
              </w:rPr>
              <w:t>7</w:t>
            </w:r>
            <w:r w:rsidRPr="00176DB3">
              <w:rPr>
                <w:rFonts w:ascii="Calibri" w:eastAsia="Times New Roman" w:hAnsi="Calibri" w:cs="Times New Roman"/>
                <w:color w:val="000000"/>
                <w:sz w:val="16"/>
                <w:szCs w:val="16"/>
                <w:lang w:eastAsia="de-CH"/>
              </w:rPr>
              <w:t>. Dialog closes</w:t>
            </w:r>
            <w:r w:rsidRPr="00176DB3">
              <w:rPr>
                <w:rFonts w:ascii="Calibri" w:eastAsia="Times New Roman" w:hAnsi="Calibri" w:cs="Times New Roman"/>
                <w:color w:val="000000"/>
                <w:sz w:val="16"/>
                <w:szCs w:val="16"/>
                <w:lang w:eastAsia="de-CH"/>
              </w:rPr>
              <w:br/>
              <w:t>2a. User selects "Auto-Dispatch"</w:t>
            </w:r>
            <w:r w:rsidRPr="00176DB3">
              <w:rPr>
                <w:rFonts w:ascii="Calibri" w:eastAsia="Times New Roman" w:hAnsi="Calibri" w:cs="Times New Roman"/>
                <w:color w:val="000000"/>
                <w:sz w:val="16"/>
                <w:szCs w:val="16"/>
                <w:lang w:eastAsia="de-CH"/>
              </w:rPr>
              <w:br/>
              <w:t xml:space="preserve">           3. System evaluates availability of user =&gt; Use Case "GetIdealMemebers" (task)</w:t>
            </w:r>
            <w:r w:rsidRPr="00176DB3">
              <w:rPr>
                <w:rFonts w:ascii="Calibri" w:eastAsia="Times New Roman" w:hAnsi="Calibri" w:cs="Times New Roman"/>
                <w:color w:val="000000"/>
                <w:sz w:val="16"/>
                <w:szCs w:val="16"/>
                <w:lang w:eastAsia="de-CH"/>
              </w:rPr>
              <w:br/>
              <w:t xml:space="preserve">           4. User clicks "Dispatch" button</w:t>
            </w:r>
            <w:r w:rsidRPr="00176DB3">
              <w:rPr>
                <w:rFonts w:ascii="Calibri" w:eastAsia="Times New Roman" w:hAnsi="Calibri" w:cs="Times New Roman"/>
                <w:color w:val="000000"/>
                <w:sz w:val="16"/>
                <w:szCs w:val="16"/>
                <w:lang w:eastAsia="de-CH"/>
              </w:rPr>
              <w:br/>
              <w:t xml:space="preserve">           5. Dialog closes </w:t>
            </w:r>
            <w:r w:rsidRPr="00176DB3">
              <w:rPr>
                <w:rFonts w:ascii="Calibri" w:eastAsia="Times New Roman" w:hAnsi="Calibri" w:cs="Times New Roman"/>
                <w:color w:val="000000"/>
                <w:sz w:val="16"/>
                <w:szCs w:val="16"/>
                <w:lang w:eastAsia="de-CH"/>
              </w:rPr>
              <w:br/>
              <w:t xml:space="preserve">           6. System selects project member</w:t>
            </w:r>
            <w:r w:rsidRPr="00176DB3">
              <w:rPr>
                <w:rFonts w:ascii="Calibri" w:eastAsia="Times New Roman" w:hAnsi="Calibri" w:cs="Times New Roman"/>
                <w:color w:val="000000"/>
                <w:sz w:val="16"/>
                <w:szCs w:val="16"/>
                <w:lang w:eastAsia="de-CH"/>
              </w:rPr>
              <w:br/>
              <w:t xml:space="preserve">           7. System assigns task to member</w:t>
            </w:r>
            <w:r w:rsidRPr="00176DB3">
              <w:rPr>
                <w:rFonts w:ascii="Calibri" w:eastAsia="Times New Roman" w:hAnsi="Calibri" w:cs="Times New Roman"/>
                <w:color w:val="000000"/>
                <w:sz w:val="16"/>
                <w:szCs w:val="16"/>
                <w:lang w:eastAsia="de-CH"/>
              </w:rPr>
              <w:br/>
              <w:t>2b. User selects "Poll-Dispatch"</w:t>
            </w:r>
            <w:r w:rsidRPr="00176DB3">
              <w:rPr>
                <w:rFonts w:ascii="Calibri" w:eastAsia="Times New Roman" w:hAnsi="Calibri" w:cs="Times New Roman"/>
                <w:color w:val="000000"/>
                <w:sz w:val="16"/>
                <w:szCs w:val="16"/>
                <w:lang w:eastAsia="de-CH"/>
              </w:rPr>
              <w:br/>
              <w:t xml:space="preserve">           3. =&gt; Goto use case "Create" (Poll)</w:t>
            </w:r>
            <w:r w:rsidRPr="00176DB3">
              <w:rPr>
                <w:rFonts w:ascii="Calibri" w:eastAsia="Times New Roman" w:hAnsi="Calibri" w:cs="Times New Roman"/>
                <w:color w:val="000000"/>
                <w:sz w:val="16"/>
                <w:szCs w:val="16"/>
                <w:lang w:eastAsia="de-CH"/>
              </w:rPr>
              <w:br/>
              <w:t xml:space="preserve">           4. Dialog closes</w:t>
            </w:r>
            <w:r w:rsidRPr="00176DB3">
              <w:rPr>
                <w:rFonts w:ascii="Calibri" w:eastAsia="Times New Roman" w:hAnsi="Calibri" w:cs="Times New Roman"/>
                <w:color w:val="000000"/>
                <w:sz w:val="16"/>
                <w:szCs w:val="16"/>
                <w:lang w:eastAsia="de-CH"/>
              </w:rPr>
              <w:br/>
              <w:t xml:space="preserve">           5. </w:t>
            </w:r>
            <w:r w:rsidRPr="0086295C">
              <w:rPr>
                <w:rFonts w:ascii="Calibri" w:eastAsia="Times New Roman" w:hAnsi="Calibri" w:cs="Times New Roman"/>
                <w:color w:val="000000"/>
                <w:sz w:val="16"/>
                <w:szCs w:val="16"/>
                <w:lang w:eastAsia="de-CH"/>
              </w:rPr>
              <w:t>System assigns task based on poll result</w:t>
            </w:r>
          </w:p>
        </w:tc>
      </w:tr>
      <w:tr w:rsidR="00176DB3" w:rsidRPr="00176DB3" w:rsidTr="00176DB3">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176DB3" w:rsidRPr="00176DB3" w:rsidRDefault="00176DB3" w:rsidP="00176DB3">
            <w:pPr>
              <w:spacing w:before="0" w:after="0" w:line="240" w:lineRule="auto"/>
              <w:rPr>
                <w:rFonts w:ascii="Corbel" w:eastAsia="Times New Roman" w:hAnsi="Corbel" w:cs="Times New Roman"/>
                <w:b/>
                <w:bCs/>
                <w:color w:val="000000"/>
                <w:sz w:val="16"/>
                <w:szCs w:val="16"/>
                <w:lang w:val="de-CH" w:eastAsia="de-CH"/>
              </w:rPr>
            </w:pPr>
            <w:r w:rsidRPr="00176DB3">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vAlign w:val="bottom"/>
            <w:hideMark/>
          </w:tcPr>
          <w:p w:rsidR="00176DB3" w:rsidRPr="00176DB3" w:rsidRDefault="00176DB3" w:rsidP="00176DB3">
            <w:pPr>
              <w:spacing w:before="0" w:after="0" w:line="240" w:lineRule="auto"/>
              <w:rPr>
                <w:rFonts w:ascii="Calibri" w:eastAsia="Times New Roman" w:hAnsi="Calibri" w:cs="Times New Roman"/>
                <w:color w:val="000000"/>
                <w:sz w:val="16"/>
                <w:szCs w:val="16"/>
                <w:lang w:val="de-CH" w:eastAsia="de-CH"/>
              </w:rPr>
            </w:pPr>
            <w:r w:rsidRPr="00176DB3">
              <w:rPr>
                <w:rFonts w:ascii="Calibri" w:eastAsia="Times New Roman" w:hAnsi="Calibri" w:cs="Times New Roman"/>
                <w:color w:val="000000"/>
                <w:sz w:val="16"/>
                <w:szCs w:val="16"/>
                <w:lang w:val="de-CH" w:eastAsia="de-CH"/>
              </w:rPr>
              <w:t>none</w:t>
            </w:r>
          </w:p>
        </w:tc>
      </w:tr>
    </w:tbl>
    <w:p w:rsidR="00364BFB" w:rsidRDefault="00364BFB" w:rsidP="00364BFB"/>
    <w:p w:rsidR="0043114B" w:rsidRDefault="00250964" w:rsidP="00250964">
      <w:pPr>
        <w:pStyle w:val="Heading5"/>
      </w:pPr>
      <w:r>
        <w:t>AutoDispatch</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7</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AutoDispatch</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dispatches a task based on availability, and preferences defined</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Auto-Dispatch function was called</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System retrieves project members</w:t>
            </w:r>
            <w:r w:rsidRPr="00615A84">
              <w:rPr>
                <w:rFonts w:ascii="Calibri" w:eastAsia="Times New Roman" w:hAnsi="Calibri" w:cs="Times New Roman"/>
                <w:color w:val="000000"/>
                <w:sz w:val="16"/>
                <w:szCs w:val="16"/>
                <w:lang w:eastAsia="de-CH"/>
              </w:rPr>
              <w:br/>
              <w:t>2. System calculates scor card by executing "Get Ideal Members" use case</w:t>
            </w:r>
            <w:r w:rsidRPr="00615A84">
              <w:rPr>
                <w:rFonts w:ascii="Calibri" w:eastAsia="Times New Roman" w:hAnsi="Calibri" w:cs="Times New Roman"/>
                <w:color w:val="000000"/>
                <w:sz w:val="16"/>
                <w:szCs w:val="16"/>
                <w:lang w:eastAsia="de-CH"/>
              </w:rPr>
              <w:br/>
              <w:t>3. System identifies member with highest score card</w:t>
            </w:r>
            <w:r w:rsidRPr="00615A84">
              <w:rPr>
                <w:rFonts w:ascii="Calibri" w:eastAsia="Times New Roman" w:hAnsi="Calibri" w:cs="Times New Roman"/>
                <w:color w:val="000000"/>
                <w:sz w:val="16"/>
                <w:szCs w:val="16"/>
                <w:lang w:eastAsia="de-CH"/>
              </w:rPr>
              <w:br/>
              <w:t>4. System assigns task to user</w:t>
            </w:r>
            <w:r w:rsidRPr="00615A84">
              <w:rPr>
                <w:rFonts w:ascii="Calibri" w:eastAsia="Times New Roman" w:hAnsi="Calibri" w:cs="Times New Roman"/>
                <w:color w:val="000000"/>
                <w:sz w:val="16"/>
                <w:szCs w:val="16"/>
                <w:lang w:eastAsia="de-CH"/>
              </w:rPr>
              <w:br/>
              <w:t>5. System raises "Task Assigned" event</w:t>
            </w:r>
            <w:r w:rsidRPr="00615A84">
              <w:rPr>
                <w:rFonts w:ascii="Calibri" w:eastAsia="Times New Roman" w:hAnsi="Calibri" w:cs="Times New Roman"/>
                <w:color w:val="000000"/>
                <w:sz w:val="16"/>
                <w:szCs w:val="16"/>
                <w:lang w:eastAsia="de-CH"/>
              </w:rPr>
              <w:br/>
              <w:t>6. System adds users to task</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2a. No due date specified</w:t>
            </w:r>
            <w:r w:rsidRPr="00615A84">
              <w:rPr>
                <w:rFonts w:ascii="Calibri" w:eastAsia="Times New Roman" w:hAnsi="Calibri" w:cs="Times New Roman"/>
                <w:color w:val="000000"/>
                <w:sz w:val="16"/>
                <w:szCs w:val="16"/>
                <w:lang w:eastAsia="de-CH"/>
              </w:rPr>
              <w:br/>
              <w:t xml:space="preserve">           3. Randomly select user</w:t>
            </w:r>
            <w:r w:rsidRPr="00615A84">
              <w:rPr>
                <w:rFonts w:ascii="Calibri" w:eastAsia="Times New Roman" w:hAnsi="Calibri" w:cs="Times New Roman"/>
                <w:color w:val="000000"/>
                <w:sz w:val="16"/>
                <w:szCs w:val="16"/>
                <w:lang w:eastAsia="de-CH"/>
              </w:rPr>
              <w:br/>
              <w:t xml:space="preserve">           4. =&gt; Goto use case step 4</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FA7CDC" w:rsidRDefault="00FA7CDC" w:rsidP="00250964"/>
    <w:p w:rsidR="0086295C" w:rsidRDefault="0086295C" w:rsidP="0086295C">
      <w:pPr>
        <w:pStyle w:val="Heading5"/>
      </w:pPr>
      <w:r>
        <w:t>Complete</w:t>
      </w:r>
    </w:p>
    <w:tbl>
      <w:tblPr>
        <w:tblW w:w="7960" w:type="dxa"/>
        <w:tblCellMar>
          <w:left w:w="70" w:type="dxa"/>
          <w:right w:w="70" w:type="dxa"/>
        </w:tblCellMar>
        <w:tblLook w:val="04A0" w:firstRow="1" w:lastRow="0" w:firstColumn="1" w:lastColumn="0" w:noHBand="0" w:noVBand="1"/>
      </w:tblPr>
      <w:tblGrid>
        <w:gridCol w:w="1820"/>
        <w:gridCol w:w="6140"/>
      </w:tblGrid>
      <w:tr w:rsidR="0086295C" w:rsidRPr="0086295C" w:rsidTr="0086295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8</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Complete</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System</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The system detects that the task is completed after the user has updated the task progress</w:t>
            </w:r>
          </w:p>
        </w:tc>
      </w:tr>
      <w:tr w:rsidR="0086295C" w:rsidRPr="0086295C" w:rsidTr="0086295C">
        <w:trPr>
          <w:trHeight w:val="45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eastAsia="de-CH"/>
              </w:rPr>
            </w:pPr>
            <w:r w:rsidRPr="0086295C">
              <w:rPr>
                <w:rFonts w:ascii="Calibri" w:eastAsia="Times New Roman" w:hAnsi="Calibri" w:cs="Times New Roman"/>
                <w:color w:val="000000"/>
                <w:sz w:val="16"/>
                <w:szCs w:val="16"/>
                <w:lang w:eastAsia="de-CH"/>
              </w:rPr>
              <w:t>1. User has updated the task progress</w:t>
            </w:r>
            <w:r w:rsidRPr="0086295C">
              <w:rPr>
                <w:rFonts w:ascii="Calibri" w:eastAsia="Times New Roman" w:hAnsi="Calibri" w:cs="Times New Roman"/>
                <w:color w:val="000000"/>
                <w:sz w:val="16"/>
                <w:szCs w:val="16"/>
                <w:lang w:eastAsia="de-CH"/>
              </w:rPr>
              <w:br/>
              <w:t>2. Task is completed after update progress ends</w:t>
            </w:r>
          </w:p>
        </w:tc>
      </w:tr>
      <w:tr w:rsidR="0086295C" w:rsidRPr="0086295C" w:rsidTr="0086295C">
        <w:trPr>
          <w:trHeight w:val="900"/>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eastAsia="de-CH"/>
              </w:rPr>
              <w:t>1. System marks the task as "Completed"</w:t>
            </w:r>
            <w:r w:rsidRPr="0086295C">
              <w:rPr>
                <w:rFonts w:ascii="Calibri" w:eastAsia="Times New Roman" w:hAnsi="Calibri" w:cs="Times New Roman"/>
                <w:color w:val="000000"/>
                <w:sz w:val="16"/>
                <w:szCs w:val="16"/>
                <w:lang w:eastAsia="de-CH"/>
              </w:rPr>
              <w:br/>
              <w:t>2. System notifies the users (Creator and current task owner)</w:t>
            </w:r>
            <w:r w:rsidRPr="0086295C">
              <w:rPr>
                <w:rFonts w:ascii="Calibri" w:eastAsia="Times New Roman" w:hAnsi="Calibri" w:cs="Times New Roman"/>
                <w:color w:val="000000"/>
                <w:sz w:val="16"/>
                <w:szCs w:val="16"/>
                <w:lang w:eastAsia="de-CH"/>
              </w:rPr>
              <w:br/>
              <w:t>3. System checks if the task is a subtask and updates the parent task if required</w:t>
            </w:r>
            <w:r w:rsidRPr="0086295C">
              <w:rPr>
                <w:rFonts w:ascii="Calibri" w:eastAsia="Times New Roman" w:hAnsi="Calibri" w:cs="Times New Roman"/>
                <w:color w:val="000000"/>
                <w:sz w:val="16"/>
                <w:szCs w:val="16"/>
                <w:lang w:eastAsia="de-CH"/>
              </w:rPr>
              <w:br/>
              <w:t xml:space="preserve">4. </w:t>
            </w:r>
            <w:r w:rsidRPr="0086295C">
              <w:rPr>
                <w:rFonts w:ascii="Calibri" w:eastAsia="Times New Roman" w:hAnsi="Calibri" w:cs="Times New Roman"/>
                <w:color w:val="000000"/>
                <w:sz w:val="16"/>
                <w:szCs w:val="16"/>
                <w:lang w:val="de-CH" w:eastAsia="de-CH"/>
              </w:rPr>
              <w:t>System raises "Task Completed" event</w:t>
            </w:r>
          </w:p>
        </w:tc>
      </w:tr>
      <w:tr w:rsidR="0086295C" w:rsidRPr="0086295C" w:rsidTr="0086295C">
        <w:trPr>
          <w:trHeight w:val="225"/>
        </w:trPr>
        <w:tc>
          <w:tcPr>
            <w:tcW w:w="1820" w:type="dxa"/>
            <w:tcBorders>
              <w:top w:val="nil"/>
              <w:left w:val="single" w:sz="8" w:space="0" w:color="auto"/>
              <w:bottom w:val="nil"/>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r w:rsidR="0086295C" w:rsidRPr="0086295C" w:rsidTr="0086295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86295C" w:rsidRPr="0086295C" w:rsidRDefault="0086295C" w:rsidP="0086295C">
            <w:pPr>
              <w:spacing w:before="0" w:after="0" w:line="240" w:lineRule="auto"/>
              <w:rPr>
                <w:rFonts w:ascii="Corbel" w:eastAsia="Times New Roman" w:hAnsi="Corbel" w:cs="Times New Roman"/>
                <w:b/>
                <w:bCs/>
                <w:color w:val="000000"/>
                <w:sz w:val="16"/>
                <w:szCs w:val="16"/>
                <w:lang w:val="de-CH" w:eastAsia="de-CH"/>
              </w:rPr>
            </w:pPr>
            <w:r w:rsidRPr="0086295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86295C" w:rsidRPr="0086295C" w:rsidRDefault="0086295C" w:rsidP="0086295C">
            <w:pPr>
              <w:spacing w:before="0" w:after="0" w:line="240" w:lineRule="auto"/>
              <w:rPr>
                <w:rFonts w:ascii="Calibri" w:eastAsia="Times New Roman" w:hAnsi="Calibri" w:cs="Times New Roman"/>
                <w:color w:val="000000"/>
                <w:sz w:val="16"/>
                <w:szCs w:val="16"/>
                <w:lang w:val="de-CH" w:eastAsia="de-CH"/>
              </w:rPr>
            </w:pPr>
            <w:r w:rsidRPr="0086295C">
              <w:rPr>
                <w:rFonts w:ascii="Calibri" w:eastAsia="Times New Roman" w:hAnsi="Calibri" w:cs="Times New Roman"/>
                <w:color w:val="000000"/>
                <w:sz w:val="16"/>
                <w:szCs w:val="16"/>
                <w:lang w:val="de-CH" w:eastAsia="de-CH"/>
              </w:rPr>
              <w:t>None</w:t>
            </w:r>
          </w:p>
        </w:tc>
      </w:tr>
    </w:tbl>
    <w:p w:rsidR="0086295C" w:rsidRDefault="0086295C" w:rsidP="0086295C"/>
    <w:p w:rsidR="00615A84" w:rsidRPr="0086295C" w:rsidRDefault="00615A84" w:rsidP="00615A84">
      <w:pPr>
        <w:pStyle w:val="Heading5"/>
      </w:pPr>
      <w:r>
        <w:lastRenderedPageBreak/>
        <w:t>GetMatchingMembers</w:t>
      </w:r>
    </w:p>
    <w:tbl>
      <w:tblPr>
        <w:tblW w:w="7960" w:type="dxa"/>
        <w:tblCellMar>
          <w:left w:w="70" w:type="dxa"/>
          <w:right w:w="70" w:type="dxa"/>
        </w:tblCellMar>
        <w:tblLook w:val="04A0" w:firstRow="1" w:lastRow="0" w:firstColumn="1" w:lastColumn="0" w:noHBand="0" w:noVBand="1"/>
      </w:tblPr>
      <w:tblGrid>
        <w:gridCol w:w="1820"/>
        <w:gridCol w:w="6140"/>
      </w:tblGrid>
      <w:tr w:rsidR="00615A84" w:rsidRPr="00615A84" w:rsidTr="00615A84">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9</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GetMatchingMembers</w:t>
            </w:r>
          </w:p>
        </w:tc>
      </w:tr>
      <w:tr w:rsidR="00615A84" w:rsidRPr="00615A84" w:rsidTr="00615A84">
        <w:trPr>
          <w:trHeight w:val="2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System</w:t>
            </w:r>
          </w:p>
        </w:tc>
      </w:tr>
      <w:tr w:rsidR="00615A84" w:rsidRPr="00615A84" w:rsidTr="00615A84">
        <w:trPr>
          <w:trHeight w:val="4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The system identifies members able to complete the task until due date whithout over calculating hours dedicated to this project</w:t>
            </w:r>
          </w:p>
        </w:tc>
      </w:tr>
      <w:tr w:rsidR="00615A84" w:rsidRPr="00615A84" w:rsidTr="00615A84">
        <w:trPr>
          <w:trHeight w:val="112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 A task exists or was created</w:t>
            </w:r>
            <w:r w:rsidRPr="00615A84">
              <w:rPr>
                <w:rFonts w:ascii="Calibri" w:eastAsia="Times New Roman" w:hAnsi="Calibri" w:cs="Times New Roman"/>
                <w:color w:val="000000"/>
                <w:sz w:val="16"/>
                <w:szCs w:val="16"/>
                <w:lang w:eastAsia="de-CH"/>
              </w:rPr>
              <w:br/>
              <w:t>2. Task was selected in Task panel</w:t>
            </w:r>
            <w:r w:rsidRPr="00615A84">
              <w:rPr>
                <w:rFonts w:ascii="Calibri" w:eastAsia="Times New Roman" w:hAnsi="Calibri" w:cs="Times New Roman"/>
                <w:color w:val="000000"/>
                <w:sz w:val="16"/>
                <w:szCs w:val="16"/>
                <w:lang w:eastAsia="de-CH"/>
              </w:rPr>
              <w:br/>
              <w:t>3. Task opened</w:t>
            </w:r>
            <w:r w:rsidRPr="00615A84">
              <w:rPr>
                <w:rFonts w:ascii="Calibri" w:eastAsia="Times New Roman" w:hAnsi="Calibri" w:cs="Times New Roman"/>
                <w:color w:val="000000"/>
                <w:sz w:val="16"/>
                <w:szCs w:val="16"/>
                <w:lang w:eastAsia="de-CH"/>
              </w:rPr>
              <w:br/>
              <w:t>4. Due Date was specified</w:t>
            </w:r>
            <w:r w:rsidRPr="00615A84">
              <w:rPr>
                <w:rFonts w:ascii="Calibri" w:eastAsia="Times New Roman" w:hAnsi="Calibri" w:cs="Times New Roman"/>
                <w:color w:val="000000"/>
                <w:sz w:val="16"/>
                <w:szCs w:val="16"/>
                <w:lang w:eastAsia="de-CH"/>
              </w:rPr>
              <w:br/>
              <w:t>5. Task duration was specified</w:t>
            </w:r>
          </w:p>
        </w:tc>
      </w:tr>
      <w:tr w:rsidR="00615A84" w:rsidRPr="00615A84" w:rsidTr="00615A84">
        <w:trPr>
          <w:trHeight w:val="675"/>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eastAsia="de-CH"/>
              </w:rPr>
              <w:t>1.System calcutates score cards for each member</w:t>
            </w:r>
            <w:r w:rsidRPr="00615A84">
              <w:rPr>
                <w:rFonts w:ascii="Calibri" w:eastAsia="Times New Roman" w:hAnsi="Calibri" w:cs="Times New Roman"/>
                <w:color w:val="000000"/>
                <w:sz w:val="16"/>
                <w:szCs w:val="16"/>
                <w:lang w:eastAsia="de-CH"/>
              </w:rPr>
              <w:br/>
              <w:t>2. System identifies member offering sufficient time to this project</w:t>
            </w:r>
            <w:r w:rsidRPr="00615A84">
              <w:rPr>
                <w:rFonts w:ascii="Calibri" w:eastAsia="Times New Roman" w:hAnsi="Calibri" w:cs="Times New Roman"/>
                <w:color w:val="000000"/>
                <w:sz w:val="16"/>
                <w:szCs w:val="16"/>
                <w:lang w:eastAsia="de-CH"/>
              </w:rPr>
              <w:br/>
              <w:t xml:space="preserve">3. </w:t>
            </w:r>
            <w:r w:rsidRPr="00615A84">
              <w:rPr>
                <w:rFonts w:ascii="Calibri" w:eastAsia="Times New Roman" w:hAnsi="Calibri" w:cs="Times New Roman"/>
                <w:color w:val="000000"/>
                <w:sz w:val="16"/>
                <w:szCs w:val="16"/>
                <w:lang w:val="de-CH" w:eastAsia="de-CH"/>
              </w:rPr>
              <w:t>Process ends</w:t>
            </w:r>
          </w:p>
        </w:tc>
      </w:tr>
      <w:tr w:rsidR="00615A84" w:rsidRPr="00615A84" w:rsidTr="00615A84">
        <w:trPr>
          <w:trHeight w:val="1350"/>
        </w:trPr>
        <w:tc>
          <w:tcPr>
            <w:tcW w:w="1820" w:type="dxa"/>
            <w:tcBorders>
              <w:top w:val="nil"/>
              <w:left w:val="single" w:sz="8" w:space="0" w:color="auto"/>
              <w:bottom w:val="nil"/>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615A84" w:rsidRPr="00593BC0" w:rsidRDefault="00615A84" w:rsidP="00615A84">
            <w:pPr>
              <w:spacing w:before="0" w:after="0" w:line="240" w:lineRule="auto"/>
              <w:rPr>
                <w:rFonts w:ascii="Calibri" w:eastAsia="Times New Roman" w:hAnsi="Calibri" w:cs="Times New Roman"/>
                <w:color w:val="000000"/>
                <w:sz w:val="16"/>
                <w:szCs w:val="16"/>
                <w:lang w:eastAsia="de-CH"/>
              </w:rPr>
            </w:pPr>
            <w:r w:rsidRPr="00615A84">
              <w:rPr>
                <w:rFonts w:ascii="Calibri" w:eastAsia="Times New Roman" w:hAnsi="Calibri" w:cs="Times New Roman"/>
                <w:color w:val="000000"/>
                <w:sz w:val="16"/>
                <w:szCs w:val="16"/>
                <w:lang w:eastAsia="de-CH"/>
              </w:rPr>
              <w:t>1a. No due date specified</w:t>
            </w:r>
            <w:r w:rsidRPr="00615A84">
              <w:rPr>
                <w:rFonts w:ascii="Calibri" w:eastAsia="Times New Roman" w:hAnsi="Calibri" w:cs="Times New Roman"/>
                <w:color w:val="000000"/>
                <w:sz w:val="16"/>
                <w:szCs w:val="16"/>
                <w:lang w:eastAsia="de-CH"/>
              </w:rPr>
              <w:br/>
              <w:t xml:space="preserve">           2. Display all users</w:t>
            </w:r>
            <w:r w:rsidRPr="00615A84">
              <w:rPr>
                <w:rFonts w:ascii="Calibri" w:eastAsia="Times New Roman" w:hAnsi="Calibri" w:cs="Times New Roman"/>
                <w:color w:val="000000"/>
                <w:sz w:val="16"/>
                <w:szCs w:val="16"/>
                <w:lang w:eastAsia="de-CH"/>
              </w:rPr>
              <w:br/>
              <w:t xml:space="preserve">           4. Process ends</w:t>
            </w:r>
            <w:r w:rsidRPr="00615A84">
              <w:rPr>
                <w:rFonts w:ascii="Calibri" w:eastAsia="Times New Roman" w:hAnsi="Calibri" w:cs="Times New Roman"/>
                <w:color w:val="000000"/>
                <w:sz w:val="16"/>
                <w:szCs w:val="16"/>
                <w:lang w:eastAsia="de-CH"/>
              </w:rPr>
              <w:br/>
              <w:t>2b. System does not find user with sufficient availability</w:t>
            </w:r>
            <w:r w:rsidRPr="00615A84">
              <w:rPr>
                <w:rFonts w:ascii="Calibri" w:eastAsia="Times New Roman" w:hAnsi="Calibri" w:cs="Times New Roman"/>
                <w:color w:val="000000"/>
                <w:sz w:val="16"/>
                <w:szCs w:val="16"/>
                <w:lang w:eastAsia="de-CH"/>
              </w:rPr>
              <w:br/>
              <w:t xml:space="preserve">           3. =&gt; Raise "Insufficient Resources" Exception</w:t>
            </w:r>
            <w:r w:rsidRPr="00615A84">
              <w:rPr>
                <w:rFonts w:ascii="Calibri" w:eastAsia="Times New Roman" w:hAnsi="Calibri" w:cs="Times New Roman"/>
                <w:color w:val="000000"/>
                <w:sz w:val="16"/>
                <w:szCs w:val="16"/>
                <w:lang w:eastAsia="de-CH"/>
              </w:rPr>
              <w:br/>
              <w:t xml:space="preserve">           4. </w:t>
            </w:r>
            <w:r w:rsidRPr="00593BC0">
              <w:rPr>
                <w:rFonts w:ascii="Calibri" w:eastAsia="Times New Roman" w:hAnsi="Calibri" w:cs="Times New Roman"/>
                <w:color w:val="000000"/>
                <w:sz w:val="16"/>
                <w:szCs w:val="16"/>
                <w:lang w:eastAsia="de-CH"/>
              </w:rPr>
              <w:t>End process</w:t>
            </w:r>
          </w:p>
        </w:tc>
      </w:tr>
      <w:tr w:rsidR="00615A84" w:rsidRPr="00615A84" w:rsidTr="00615A84">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615A84" w:rsidRPr="00615A84" w:rsidRDefault="00615A84" w:rsidP="00615A84">
            <w:pPr>
              <w:spacing w:before="0" w:after="0" w:line="240" w:lineRule="auto"/>
              <w:rPr>
                <w:rFonts w:ascii="Corbel" w:eastAsia="Times New Roman" w:hAnsi="Corbel" w:cs="Times New Roman"/>
                <w:b/>
                <w:bCs/>
                <w:color w:val="000000"/>
                <w:sz w:val="16"/>
                <w:szCs w:val="16"/>
                <w:lang w:val="de-CH" w:eastAsia="de-CH"/>
              </w:rPr>
            </w:pPr>
            <w:r w:rsidRPr="00615A84">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615A84" w:rsidRPr="00615A84" w:rsidRDefault="00615A84" w:rsidP="00615A84">
            <w:pPr>
              <w:spacing w:before="0" w:after="0" w:line="240" w:lineRule="auto"/>
              <w:rPr>
                <w:rFonts w:ascii="Calibri" w:eastAsia="Times New Roman" w:hAnsi="Calibri" w:cs="Times New Roman"/>
                <w:color w:val="000000"/>
                <w:sz w:val="16"/>
                <w:szCs w:val="16"/>
                <w:lang w:val="de-CH" w:eastAsia="de-CH"/>
              </w:rPr>
            </w:pPr>
            <w:r w:rsidRPr="00615A84">
              <w:rPr>
                <w:rFonts w:ascii="Calibri" w:eastAsia="Times New Roman" w:hAnsi="Calibri" w:cs="Times New Roman"/>
                <w:color w:val="000000"/>
                <w:sz w:val="16"/>
                <w:szCs w:val="16"/>
                <w:lang w:val="de-CH" w:eastAsia="de-CH"/>
              </w:rPr>
              <w:t>2b. Insufficient availability</w:t>
            </w:r>
          </w:p>
        </w:tc>
      </w:tr>
    </w:tbl>
    <w:p w:rsidR="00615A84" w:rsidRDefault="00615A84" w:rsidP="00250964"/>
    <w:p w:rsidR="006D7909" w:rsidRDefault="004B32D0" w:rsidP="006D7909">
      <w:pPr>
        <w:pStyle w:val="Heading4"/>
      </w:pPr>
      <w:r>
        <w:t>GUI Mockup</w:t>
      </w:r>
    </w:p>
    <w:p w:rsidR="00C4093C" w:rsidRPr="00C4093C" w:rsidRDefault="00C4093C" w:rsidP="00C4093C">
      <w:pPr>
        <w:pStyle w:val="Heading5"/>
      </w:pPr>
      <w:r>
        <w:t>Overview</w:t>
      </w:r>
    </w:p>
    <w:p w:rsidR="007C6B2E" w:rsidRPr="007C6B2E" w:rsidRDefault="007C6B2E" w:rsidP="007C6B2E">
      <w:r>
        <w:rPr>
          <w:noProof/>
          <w:lang w:val="de-CH" w:eastAsia="de-CH"/>
        </w:rPr>
        <w:drawing>
          <wp:inline distT="0" distB="0" distL="0" distR="0" wp14:anchorId="481875FB" wp14:editId="6D72ECA2">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4B32D0" w:rsidRDefault="00C4093C" w:rsidP="00C4093C">
      <w:pPr>
        <w:pStyle w:val="Heading5"/>
      </w:pPr>
      <w:r>
        <w:t>Detail View</w:t>
      </w:r>
    </w:p>
    <w:p w:rsidR="00362D39" w:rsidRDefault="00362D39" w:rsidP="00362D39">
      <w:r>
        <w:rPr>
          <w:noProof/>
          <w:lang w:val="de-CH" w:eastAsia="de-CH"/>
        </w:rPr>
        <w:lastRenderedPageBreak/>
        <w:drawing>
          <wp:inline distT="0" distB="0" distL="0" distR="0" wp14:anchorId="6CECE382" wp14:editId="56E0D85A">
            <wp:extent cx="594360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1654F8" w:rsidRDefault="001654F8" w:rsidP="00362D39"/>
    <w:p w:rsidR="001654F8" w:rsidRDefault="001654F8" w:rsidP="001654F8">
      <w:pPr>
        <w:pStyle w:val="Heading4"/>
      </w:pPr>
      <w:r>
        <w:t>Class Diagram</w:t>
      </w:r>
    </w:p>
    <w:p w:rsidR="001654F8" w:rsidRPr="00EB0E07" w:rsidRDefault="001654F8" w:rsidP="001654F8"/>
    <w:p w:rsidR="001654F8" w:rsidRDefault="001654F8" w:rsidP="001654F8">
      <w:pPr>
        <w:pStyle w:val="Heading4"/>
      </w:pPr>
      <w:r>
        <w:t>Sequence Diagram</w:t>
      </w:r>
    </w:p>
    <w:p w:rsidR="001654F8" w:rsidRPr="004B32D0" w:rsidRDefault="001654F8" w:rsidP="001654F8">
      <w:r w:rsidRPr="004B32D0">
        <w:rPr>
          <w:noProof/>
          <w:lang w:val="de-CH" w:eastAsia="de-CH"/>
        </w:rPr>
        <w:lastRenderedPageBreak/>
        <w:drawing>
          <wp:inline distT="0" distB="0" distL="0" distR="0" wp14:anchorId="0AD8E4B7" wp14:editId="3DCB0929">
            <wp:extent cx="5943600" cy="531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312740"/>
                    </a:xfrm>
                    <a:prstGeom prst="rect">
                      <a:avLst/>
                    </a:prstGeom>
                    <a:noFill/>
                    <a:ln>
                      <a:noFill/>
                    </a:ln>
                  </pic:spPr>
                </pic:pic>
              </a:graphicData>
            </a:graphic>
          </wp:inline>
        </w:drawing>
      </w:r>
    </w:p>
    <w:p w:rsidR="001654F8" w:rsidRPr="00362D39" w:rsidRDefault="001654F8" w:rsidP="00362D39"/>
    <w:p w:rsidR="009D33BB" w:rsidRDefault="009D33BB">
      <w:pPr>
        <w:rPr>
          <w:caps/>
          <w:color w:val="1A495C" w:themeColor="accent1" w:themeShade="7F"/>
          <w:spacing w:val="15"/>
        </w:rPr>
      </w:pPr>
      <w:r>
        <w:br w:type="page"/>
      </w:r>
    </w:p>
    <w:p w:rsidR="00BE2359" w:rsidRDefault="00BE2359">
      <w:pPr>
        <w:rPr>
          <w:caps/>
          <w:color w:val="1A495C" w:themeColor="accent1" w:themeShade="7F"/>
          <w:spacing w:val="15"/>
        </w:rPr>
      </w:pPr>
      <w:bookmarkStart w:id="20" w:name="_Poll"/>
      <w:bookmarkEnd w:id="20"/>
      <w:r>
        <w:lastRenderedPageBreak/>
        <w:br w:type="page"/>
      </w:r>
    </w:p>
    <w:p w:rsidR="00EE2919" w:rsidRDefault="00EE2919" w:rsidP="00EE2919">
      <w:pPr>
        <w:pStyle w:val="Heading3"/>
      </w:pPr>
      <w:bookmarkStart w:id="21" w:name="_Toc438507329"/>
      <w:r>
        <w:lastRenderedPageBreak/>
        <w:t>Poll</w:t>
      </w:r>
      <w:bookmarkEnd w:id="21"/>
    </w:p>
    <w:p w:rsidR="00BC33E8" w:rsidRPr="00BC33E8" w:rsidRDefault="00BC33E8" w:rsidP="00BC33E8">
      <w:pPr>
        <w:pStyle w:val="Heading4"/>
      </w:pPr>
      <w:r>
        <w:t>Description</w:t>
      </w:r>
    </w:p>
    <w:p w:rsidR="00C77054" w:rsidRDefault="00C77054" w:rsidP="00C77054">
      <w:r>
        <w:t xml:space="preserve">A poll allows users in your project to vote for one or multiple pre-defined option(-s), based on your configuration. In some scenarios it might be useful to allow user </w:t>
      </w:r>
      <w:r w:rsidR="00313396">
        <w:t>specifying</w:t>
      </w:r>
      <w:r>
        <w:t xml:space="preserve"> an individual option, besides the ones pre-defined. </w:t>
      </w:r>
      <w:r w:rsidR="00313396">
        <w:t>The vote can be limited to a specific time / date range and the users eligible can be specified individually.</w:t>
      </w:r>
    </w:p>
    <w:p w:rsidR="00313396" w:rsidRDefault="00313396" w:rsidP="00C77054">
      <w:r>
        <w:t>Once the poll has ended, which happens either after the date / time range specified elapsed or when every eligible user has voted, the results are being sent to either all, a specific group or the creator only.</w:t>
      </w:r>
    </w:p>
    <w:p w:rsidR="008D4700" w:rsidRDefault="00313396" w:rsidP="00C77054">
      <w:r>
        <w:t>If the poll was to vote for a task owner, both the current task owner as well as the future owner are notified together with the users specified and the owner of the poll. The task is then taken off the current user and assigned to the new user.</w:t>
      </w:r>
    </w:p>
    <w:p w:rsidR="00BC33E8" w:rsidRDefault="00BC33E8" w:rsidP="00C77054"/>
    <w:p w:rsidR="008D4700" w:rsidRDefault="008D4700" w:rsidP="008D4700">
      <w:pPr>
        <w:pStyle w:val="Heading4"/>
      </w:pPr>
      <w:r>
        <w:t>Use Cases</w:t>
      </w:r>
    </w:p>
    <w:p w:rsidR="00486AD3" w:rsidRDefault="00486AD3" w:rsidP="00486AD3">
      <w:r>
        <w:t>Below all task use cases are documented and visually lined out.</w:t>
      </w:r>
    </w:p>
    <w:p w:rsidR="00EE2919" w:rsidRDefault="00BC33E8" w:rsidP="00486AD3">
      <w:pPr>
        <w:pStyle w:val="Heading5"/>
      </w:pPr>
      <w:r>
        <w:t>Overview</w:t>
      </w:r>
    </w:p>
    <w:p w:rsidR="00486AD3" w:rsidRDefault="00486AD3" w:rsidP="00486AD3">
      <w:r w:rsidRPr="00486AD3">
        <w:rPr>
          <w:noProof/>
          <w:lang w:val="de-CH" w:eastAsia="de-CH"/>
        </w:rPr>
        <w:drawing>
          <wp:inline distT="0" distB="0" distL="0" distR="0" wp14:anchorId="312B4B14" wp14:editId="64EC084B">
            <wp:extent cx="5943600" cy="403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39340"/>
                    </a:xfrm>
                    <a:prstGeom prst="rect">
                      <a:avLst/>
                    </a:prstGeom>
                    <a:noFill/>
                    <a:ln>
                      <a:noFill/>
                    </a:ln>
                  </pic:spPr>
                </pic:pic>
              </a:graphicData>
            </a:graphic>
          </wp:inline>
        </w:drawing>
      </w:r>
    </w:p>
    <w:p w:rsidR="0026446A" w:rsidRDefault="0026446A" w:rsidP="0026446A">
      <w:pPr>
        <w:pStyle w:val="Heading5"/>
      </w:pPr>
      <w:r>
        <w:t>Create</w:t>
      </w:r>
    </w:p>
    <w:tbl>
      <w:tblPr>
        <w:tblW w:w="7960" w:type="dxa"/>
        <w:tblCellMar>
          <w:left w:w="70" w:type="dxa"/>
          <w:right w:w="70" w:type="dxa"/>
        </w:tblCellMar>
        <w:tblLook w:val="04A0" w:firstRow="1" w:lastRow="0" w:firstColumn="1" w:lastColumn="0" w:noHBand="0" w:noVBand="1"/>
      </w:tblPr>
      <w:tblGrid>
        <w:gridCol w:w="1820"/>
        <w:gridCol w:w="6140"/>
      </w:tblGrid>
      <w:tr w:rsidR="00495C30" w:rsidRPr="00495C30" w:rsidTr="00495C30">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10</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lastRenderedPageBreak/>
              <w:t>Use Case Name:</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Create</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User</w:t>
            </w:r>
          </w:p>
        </w:tc>
      </w:tr>
      <w:tr w:rsidR="00495C30" w:rsidRPr="00495C30" w:rsidTr="00495C30">
        <w:trPr>
          <w:trHeight w:val="22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The user is creating a new Poll</w:t>
            </w:r>
          </w:p>
        </w:tc>
      </w:tr>
      <w:tr w:rsidR="00495C30" w:rsidRPr="00495C30" w:rsidTr="00495C30">
        <w:trPr>
          <w:trHeight w:val="450"/>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is logged in</w:t>
            </w:r>
            <w:r w:rsidRPr="00495C30">
              <w:rPr>
                <w:rFonts w:ascii="Calibri" w:eastAsia="Times New Roman" w:hAnsi="Calibri" w:cs="Times New Roman"/>
                <w:color w:val="000000"/>
                <w:sz w:val="16"/>
                <w:szCs w:val="16"/>
                <w:lang w:eastAsia="de-CH"/>
              </w:rPr>
              <w:br/>
              <w:t>2. User opened the poll panel</w:t>
            </w:r>
          </w:p>
        </w:tc>
      </w:tr>
      <w:tr w:rsidR="00495C30" w:rsidRPr="00495C30" w:rsidTr="00495C30">
        <w:trPr>
          <w:trHeight w:val="24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eastAsia="de-CH"/>
              </w:rPr>
            </w:pPr>
            <w:r w:rsidRPr="00495C30">
              <w:rPr>
                <w:rFonts w:ascii="Calibri" w:eastAsia="Times New Roman" w:hAnsi="Calibri" w:cs="Times New Roman"/>
                <w:color w:val="000000"/>
                <w:sz w:val="16"/>
                <w:szCs w:val="16"/>
                <w:lang w:eastAsia="de-CH"/>
              </w:rPr>
              <w:t>1. User clicks the create poll button</w:t>
            </w:r>
            <w:r w:rsidRPr="00495C30">
              <w:rPr>
                <w:rFonts w:ascii="Calibri" w:eastAsia="Times New Roman" w:hAnsi="Calibri" w:cs="Times New Roman"/>
                <w:color w:val="000000"/>
                <w:sz w:val="16"/>
                <w:szCs w:val="16"/>
                <w:lang w:eastAsia="de-CH"/>
              </w:rPr>
              <w:br/>
              <w:t>2. User specifies a poll title</w:t>
            </w:r>
            <w:r w:rsidRPr="00495C30">
              <w:rPr>
                <w:rFonts w:ascii="Calibri" w:eastAsia="Times New Roman" w:hAnsi="Calibri" w:cs="Times New Roman"/>
                <w:color w:val="000000"/>
                <w:sz w:val="16"/>
                <w:szCs w:val="16"/>
                <w:lang w:eastAsia="de-CH"/>
              </w:rPr>
              <w:br/>
              <w:t>3. User enters a description of the poll (optional)</w:t>
            </w:r>
            <w:r w:rsidRPr="00495C30">
              <w:rPr>
                <w:rFonts w:ascii="Calibri" w:eastAsia="Times New Roman" w:hAnsi="Calibri" w:cs="Times New Roman"/>
                <w:color w:val="000000"/>
                <w:sz w:val="16"/>
                <w:szCs w:val="16"/>
                <w:lang w:eastAsia="de-CH"/>
              </w:rPr>
              <w:br/>
              <w:t>4. User defines the date this poll ends</w:t>
            </w:r>
            <w:r w:rsidRPr="00495C30">
              <w:rPr>
                <w:rFonts w:ascii="Calibri" w:eastAsia="Times New Roman" w:hAnsi="Calibri" w:cs="Times New Roman"/>
                <w:color w:val="000000"/>
                <w:sz w:val="16"/>
                <w:szCs w:val="16"/>
                <w:lang w:eastAsia="de-CH"/>
              </w:rPr>
              <w:br/>
              <w:t>5. User defines whether or not custom options are allowed to vote for</w:t>
            </w:r>
            <w:r w:rsidRPr="00495C30">
              <w:rPr>
                <w:rFonts w:ascii="Calibri" w:eastAsia="Times New Roman" w:hAnsi="Calibri" w:cs="Times New Roman"/>
                <w:color w:val="000000"/>
                <w:sz w:val="16"/>
                <w:szCs w:val="16"/>
                <w:lang w:eastAsia="de-CH"/>
              </w:rPr>
              <w:br/>
              <w:t>6. User enters a list of options to vote</w:t>
            </w:r>
            <w:r w:rsidRPr="00495C30">
              <w:rPr>
                <w:rFonts w:ascii="Calibri" w:eastAsia="Times New Roman" w:hAnsi="Calibri" w:cs="Times New Roman"/>
                <w:color w:val="000000"/>
                <w:sz w:val="16"/>
                <w:szCs w:val="16"/>
                <w:lang w:eastAsia="de-CH"/>
              </w:rPr>
              <w:br/>
              <w:t>7. User selects the people eligible to vote</w:t>
            </w:r>
            <w:r w:rsidRPr="00495C30">
              <w:rPr>
                <w:rFonts w:ascii="Calibri" w:eastAsia="Times New Roman" w:hAnsi="Calibri" w:cs="Times New Roman"/>
                <w:color w:val="000000"/>
                <w:sz w:val="16"/>
                <w:szCs w:val="16"/>
                <w:lang w:eastAsia="de-CH"/>
              </w:rPr>
              <w:br/>
              <w:t>8. User specifies the number of votes per users</w:t>
            </w:r>
            <w:r w:rsidRPr="00495C30">
              <w:rPr>
                <w:rFonts w:ascii="Calibri" w:eastAsia="Times New Roman" w:hAnsi="Calibri" w:cs="Times New Roman"/>
                <w:color w:val="000000"/>
                <w:sz w:val="16"/>
                <w:szCs w:val="16"/>
                <w:lang w:eastAsia="de-CH"/>
              </w:rPr>
              <w:br/>
              <w:t>9. User saves the vote</w:t>
            </w:r>
            <w:r w:rsidRPr="00495C30">
              <w:rPr>
                <w:rFonts w:ascii="Calibri" w:eastAsia="Times New Roman" w:hAnsi="Calibri" w:cs="Times New Roman"/>
                <w:color w:val="000000"/>
                <w:sz w:val="16"/>
                <w:szCs w:val="16"/>
                <w:lang w:eastAsia="de-CH"/>
              </w:rPr>
              <w:br/>
              <w:t>2. System identifies member offering sufficient time to this project</w:t>
            </w:r>
            <w:r w:rsidRPr="00495C30">
              <w:rPr>
                <w:rFonts w:ascii="Calibri" w:eastAsia="Times New Roman" w:hAnsi="Calibri" w:cs="Times New Roman"/>
                <w:color w:val="000000"/>
                <w:sz w:val="16"/>
                <w:szCs w:val="16"/>
                <w:lang w:eastAsia="de-CH"/>
              </w:rPr>
              <w:br/>
              <w:t>3. Process ends</w:t>
            </w:r>
          </w:p>
        </w:tc>
      </w:tr>
      <w:tr w:rsidR="00495C30" w:rsidRPr="00495C30" w:rsidTr="00495C30">
        <w:trPr>
          <w:trHeight w:val="1575"/>
        </w:trPr>
        <w:tc>
          <w:tcPr>
            <w:tcW w:w="1820" w:type="dxa"/>
            <w:tcBorders>
              <w:top w:val="nil"/>
              <w:left w:val="single" w:sz="8" w:space="0" w:color="auto"/>
              <w:bottom w:val="nil"/>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eastAsia="de-CH"/>
              </w:rPr>
              <w:t>4a. No end date specified</w:t>
            </w:r>
            <w:r w:rsidRPr="00495C30">
              <w:rPr>
                <w:rFonts w:ascii="Calibri" w:eastAsia="Times New Roman" w:hAnsi="Calibri" w:cs="Times New Roman"/>
                <w:color w:val="000000"/>
                <w:sz w:val="16"/>
                <w:szCs w:val="16"/>
                <w:lang w:eastAsia="de-CH"/>
              </w:rPr>
              <w:br/>
              <w:t xml:space="preserve">           4. Poll ends once each user has voted</w:t>
            </w:r>
            <w:r w:rsidRPr="00495C30">
              <w:rPr>
                <w:rFonts w:ascii="Calibri" w:eastAsia="Times New Roman" w:hAnsi="Calibri" w:cs="Times New Roman"/>
                <w:color w:val="000000"/>
                <w:sz w:val="16"/>
                <w:szCs w:val="16"/>
                <w:lang w:eastAsia="de-CH"/>
              </w:rPr>
              <w:br/>
              <w:t xml:space="preserve">           5. Goto use case step 5</w:t>
            </w:r>
            <w:r w:rsidRPr="00495C30">
              <w:rPr>
                <w:rFonts w:ascii="Calibri" w:eastAsia="Times New Roman" w:hAnsi="Calibri" w:cs="Times New Roman"/>
                <w:color w:val="000000"/>
                <w:sz w:val="16"/>
                <w:szCs w:val="16"/>
                <w:lang w:eastAsia="de-CH"/>
              </w:rPr>
              <w:br/>
              <w:t>5a. User selects a task to distribute</w:t>
            </w:r>
            <w:r w:rsidRPr="00495C30">
              <w:rPr>
                <w:rFonts w:ascii="Calibri" w:eastAsia="Times New Roman" w:hAnsi="Calibri" w:cs="Times New Roman"/>
                <w:color w:val="000000"/>
                <w:sz w:val="16"/>
                <w:szCs w:val="16"/>
                <w:lang w:eastAsia="de-CH"/>
              </w:rPr>
              <w:br/>
              <w:t xml:space="preserve">           6. Options are set automatically (including all project members)</w:t>
            </w:r>
            <w:r w:rsidRPr="00495C30">
              <w:rPr>
                <w:rFonts w:ascii="Calibri" w:eastAsia="Times New Roman" w:hAnsi="Calibri" w:cs="Times New Roman"/>
                <w:color w:val="000000"/>
                <w:sz w:val="16"/>
                <w:szCs w:val="16"/>
                <w:lang w:eastAsia="de-CH"/>
              </w:rPr>
              <w:br/>
              <w:t xml:space="preserve">           7. Eligible users are project members only</w:t>
            </w:r>
            <w:r w:rsidRPr="00495C30">
              <w:rPr>
                <w:rFonts w:ascii="Calibri" w:eastAsia="Times New Roman" w:hAnsi="Calibri" w:cs="Times New Roman"/>
                <w:color w:val="000000"/>
                <w:sz w:val="16"/>
                <w:szCs w:val="16"/>
                <w:lang w:eastAsia="de-CH"/>
              </w:rPr>
              <w:br/>
              <w:t xml:space="preserve">           8. </w:t>
            </w:r>
            <w:r w:rsidRPr="00495C30">
              <w:rPr>
                <w:rFonts w:ascii="Calibri" w:eastAsia="Times New Roman" w:hAnsi="Calibri" w:cs="Times New Roman"/>
                <w:color w:val="000000"/>
                <w:sz w:val="16"/>
                <w:szCs w:val="16"/>
                <w:lang w:val="de-CH" w:eastAsia="de-CH"/>
              </w:rPr>
              <w:t>Goto use case step 8</w:t>
            </w:r>
          </w:p>
        </w:tc>
      </w:tr>
      <w:tr w:rsidR="00495C30" w:rsidRPr="00495C30" w:rsidTr="00495C30">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95C30" w:rsidRPr="00495C30" w:rsidRDefault="00495C30" w:rsidP="00495C30">
            <w:pPr>
              <w:spacing w:before="0" w:after="0" w:line="240" w:lineRule="auto"/>
              <w:rPr>
                <w:rFonts w:ascii="Corbel" w:eastAsia="Times New Roman" w:hAnsi="Corbel" w:cs="Times New Roman"/>
                <w:b/>
                <w:bCs/>
                <w:color w:val="000000"/>
                <w:sz w:val="16"/>
                <w:szCs w:val="16"/>
                <w:lang w:val="de-CH" w:eastAsia="de-CH"/>
              </w:rPr>
            </w:pPr>
            <w:r w:rsidRPr="00495C30">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95C30" w:rsidRPr="00495C30" w:rsidRDefault="00495C30" w:rsidP="00495C30">
            <w:pPr>
              <w:spacing w:before="0" w:after="0" w:line="240" w:lineRule="auto"/>
              <w:rPr>
                <w:rFonts w:ascii="Calibri" w:eastAsia="Times New Roman" w:hAnsi="Calibri" w:cs="Times New Roman"/>
                <w:color w:val="000000"/>
                <w:sz w:val="16"/>
                <w:szCs w:val="16"/>
                <w:lang w:val="de-CH" w:eastAsia="de-CH"/>
              </w:rPr>
            </w:pPr>
            <w:r w:rsidRPr="00495C30">
              <w:rPr>
                <w:rFonts w:ascii="Calibri" w:eastAsia="Times New Roman" w:hAnsi="Calibri" w:cs="Times New Roman"/>
                <w:color w:val="000000"/>
                <w:sz w:val="16"/>
                <w:szCs w:val="16"/>
                <w:lang w:val="de-CH" w:eastAsia="de-CH"/>
              </w:rPr>
              <w:t>None</w:t>
            </w:r>
          </w:p>
        </w:tc>
      </w:tr>
    </w:tbl>
    <w:p w:rsidR="0026446A" w:rsidRDefault="0026446A" w:rsidP="0026446A"/>
    <w:p w:rsidR="000A7D24" w:rsidRDefault="007170C7" w:rsidP="000A7D24">
      <w:pPr>
        <w:pStyle w:val="Heading5"/>
      </w:pPr>
      <w:r>
        <w:t>CreateOptions</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11</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7170C7" w:rsidP="0050641A">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CreateOptions</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is creating a new option selectable in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90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clicks the create option button</w:t>
            </w:r>
            <w:r w:rsidRPr="0050641A">
              <w:rPr>
                <w:rFonts w:ascii="Calibri" w:eastAsia="Times New Roman" w:hAnsi="Calibri" w:cs="Times New Roman"/>
                <w:color w:val="000000"/>
                <w:sz w:val="16"/>
                <w:szCs w:val="16"/>
                <w:lang w:eastAsia="de-CH"/>
              </w:rPr>
              <w:br/>
              <w:t>2. User specifies an option title</w:t>
            </w:r>
            <w:r w:rsidRPr="0050641A">
              <w:rPr>
                <w:rFonts w:ascii="Calibri" w:eastAsia="Times New Roman" w:hAnsi="Calibri" w:cs="Times New Roman"/>
                <w:color w:val="000000"/>
                <w:sz w:val="16"/>
                <w:szCs w:val="16"/>
                <w:lang w:eastAsia="de-CH"/>
              </w:rPr>
              <w:br/>
              <w:t>3. User enters a description for the option (optional)</w:t>
            </w:r>
            <w:r w:rsidRPr="0050641A">
              <w:rPr>
                <w:rFonts w:ascii="Calibri" w:eastAsia="Times New Roman" w:hAnsi="Calibri" w:cs="Times New Roman"/>
                <w:color w:val="000000"/>
                <w:sz w:val="16"/>
                <w:szCs w:val="16"/>
                <w:lang w:eastAsia="de-CH"/>
              </w:rPr>
              <w:br/>
              <w:t>9. User saves the option</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12</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deletes a poll</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the poll to be deleted</w:t>
            </w:r>
            <w:r w:rsidRPr="0050641A">
              <w:rPr>
                <w:rFonts w:ascii="Calibri" w:eastAsia="Times New Roman" w:hAnsi="Calibri" w:cs="Times New Roman"/>
                <w:color w:val="000000"/>
                <w:sz w:val="16"/>
                <w:szCs w:val="16"/>
                <w:lang w:eastAsia="de-CH"/>
              </w:rPr>
              <w:br/>
              <w:t>2. User clicks the delete button</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Process ends</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The user cancels the delete request</w:t>
            </w:r>
            <w:r w:rsidRPr="0050641A">
              <w:rPr>
                <w:rFonts w:ascii="Calibri" w:eastAsia="Times New Roman" w:hAnsi="Calibri" w:cs="Times New Roman"/>
                <w:color w:val="000000"/>
                <w:sz w:val="16"/>
                <w:szCs w:val="16"/>
                <w:lang w:eastAsia="de-CH"/>
              </w:rPr>
              <w:br/>
              <w:t xml:space="preserve">           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Complete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13</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Complete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 / System</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E9562C"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Occurs</w:t>
            </w:r>
            <w:r w:rsidR="0050641A" w:rsidRPr="0050641A">
              <w:rPr>
                <w:rFonts w:ascii="Calibri" w:eastAsia="Times New Roman" w:hAnsi="Calibri" w:cs="Times New Roman"/>
                <w:color w:val="000000"/>
                <w:sz w:val="16"/>
                <w:szCs w:val="16"/>
                <w:lang w:eastAsia="de-CH"/>
              </w:rPr>
              <w:t xml:space="preserve"> once the poll is completed. </w:t>
            </w:r>
            <w:r w:rsidRPr="0050641A">
              <w:rPr>
                <w:rFonts w:ascii="Calibri" w:eastAsia="Times New Roman" w:hAnsi="Calibri" w:cs="Times New Roman"/>
                <w:color w:val="000000"/>
                <w:sz w:val="16"/>
                <w:szCs w:val="16"/>
                <w:lang w:eastAsia="de-CH"/>
              </w:rPr>
              <w:t>They</w:t>
            </w:r>
            <w:r w:rsidR="0050641A" w:rsidRPr="0050641A">
              <w:rPr>
                <w:rFonts w:ascii="Calibri" w:eastAsia="Times New Roman" w:hAnsi="Calibri" w:cs="Times New Roman"/>
                <w:color w:val="000000"/>
                <w:sz w:val="16"/>
                <w:szCs w:val="16"/>
                <w:lang w:eastAsia="de-CH"/>
              </w:rPr>
              <w:t xml:space="preserve"> happens either when the due date expires or all users have left their vote</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 panel</w:t>
            </w:r>
          </w:p>
        </w:tc>
      </w:tr>
      <w:tr w:rsidR="0050641A" w:rsidRPr="0050641A" w:rsidTr="0050641A">
        <w:trPr>
          <w:trHeight w:val="11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votes</w:t>
            </w:r>
            <w:r w:rsidRPr="0050641A">
              <w:rPr>
                <w:rFonts w:ascii="Calibri" w:eastAsia="Times New Roman" w:hAnsi="Calibri" w:cs="Times New Roman"/>
                <w:color w:val="000000"/>
                <w:sz w:val="16"/>
                <w:szCs w:val="16"/>
                <w:lang w:eastAsia="de-CH"/>
              </w:rPr>
              <w:br/>
              <w:t>2. System checks if all users have voted or due date expired</w:t>
            </w:r>
            <w:r w:rsidRPr="0050641A">
              <w:rPr>
                <w:rFonts w:ascii="Calibri" w:eastAsia="Times New Roman" w:hAnsi="Calibri" w:cs="Times New Roman"/>
                <w:color w:val="000000"/>
                <w:sz w:val="16"/>
                <w:szCs w:val="16"/>
                <w:lang w:eastAsia="de-CH"/>
              </w:rPr>
              <w:br/>
              <w:t>3. System closes the poll</w:t>
            </w:r>
            <w:r w:rsidRPr="0050641A">
              <w:rPr>
                <w:rFonts w:ascii="Calibri" w:eastAsia="Times New Roman" w:hAnsi="Calibri" w:cs="Times New Roman"/>
                <w:color w:val="000000"/>
                <w:sz w:val="16"/>
                <w:szCs w:val="16"/>
                <w:lang w:eastAsia="de-CH"/>
              </w:rPr>
              <w:br/>
              <w:t>4. System notifies users</w:t>
            </w:r>
            <w:r w:rsidRPr="0050641A">
              <w:rPr>
                <w:rFonts w:ascii="Calibri" w:eastAsia="Times New Roman" w:hAnsi="Calibri" w:cs="Times New Roman"/>
                <w:color w:val="000000"/>
                <w:sz w:val="16"/>
                <w:szCs w:val="16"/>
                <w:lang w:eastAsia="de-CH"/>
              </w:rPr>
              <w:br/>
              <w:t>5. System marks poll as completed</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2a. Some votes are still open</w:t>
            </w:r>
            <w:r w:rsidRPr="0050641A">
              <w:rPr>
                <w:rFonts w:ascii="Calibri" w:eastAsia="Times New Roman" w:hAnsi="Calibri" w:cs="Times New Roman"/>
                <w:color w:val="000000"/>
                <w:sz w:val="16"/>
                <w:szCs w:val="16"/>
                <w:lang w:eastAsia="de-CH"/>
              </w:rPr>
              <w:br/>
              <w:t xml:space="preserve">           3. The process ends</w:t>
            </w:r>
            <w:r w:rsidRPr="0050641A">
              <w:rPr>
                <w:rFonts w:ascii="Calibri" w:eastAsia="Times New Roman" w:hAnsi="Calibri" w:cs="Times New Roman"/>
                <w:color w:val="000000"/>
                <w:sz w:val="16"/>
                <w:szCs w:val="16"/>
                <w:lang w:eastAsia="de-CH"/>
              </w:rPr>
              <w:br/>
              <w:t xml:space="preserve">5a. The poll was </w:t>
            </w:r>
            <w:proofErr w:type="gramStart"/>
            <w:r w:rsidRPr="0050641A">
              <w:rPr>
                <w:rFonts w:ascii="Calibri" w:eastAsia="Times New Roman" w:hAnsi="Calibri" w:cs="Times New Roman"/>
                <w:color w:val="000000"/>
                <w:sz w:val="16"/>
                <w:szCs w:val="16"/>
                <w:lang w:eastAsia="de-CH"/>
              </w:rPr>
              <w:t>a</w:t>
            </w:r>
            <w:proofErr w:type="gramEnd"/>
            <w:r w:rsidRPr="0050641A">
              <w:rPr>
                <w:rFonts w:ascii="Calibri" w:eastAsia="Times New Roman" w:hAnsi="Calibri" w:cs="Times New Roman"/>
                <w:color w:val="000000"/>
                <w:sz w:val="16"/>
                <w:szCs w:val="16"/>
                <w:lang w:eastAsia="de-CH"/>
              </w:rPr>
              <w:t xml:space="preserve"> assign poll</w:t>
            </w:r>
            <w:r w:rsidRPr="0050641A">
              <w:rPr>
                <w:rFonts w:ascii="Calibri" w:eastAsia="Times New Roman" w:hAnsi="Calibri" w:cs="Times New Roman"/>
                <w:color w:val="000000"/>
                <w:sz w:val="16"/>
                <w:szCs w:val="16"/>
                <w:lang w:eastAsia="de-CH"/>
              </w:rPr>
              <w:br/>
              <w:t xml:space="preserve">           6. The system assigns the task to user</w:t>
            </w:r>
            <w:r w:rsidRPr="0050641A">
              <w:rPr>
                <w:rFonts w:ascii="Calibri" w:eastAsia="Times New Roman" w:hAnsi="Calibri" w:cs="Times New Roman"/>
                <w:color w:val="000000"/>
                <w:sz w:val="16"/>
                <w:szCs w:val="16"/>
                <w:lang w:eastAsia="de-CH"/>
              </w:rPr>
              <w:br/>
              <w:t xml:space="preserve">           7. System notifies the task owner</w:t>
            </w:r>
            <w:r w:rsidRPr="0050641A">
              <w:rPr>
                <w:rFonts w:ascii="Calibri" w:eastAsia="Times New Roman" w:hAnsi="Calibri" w:cs="Times New Roman"/>
                <w:color w:val="000000"/>
                <w:sz w:val="16"/>
                <w:szCs w:val="16"/>
                <w:lang w:eastAsia="de-CH"/>
              </w:rPr>
              <w:br/>
              <w:t xml:space="preserve">           8. </w:t>
            </w:r>
            <w:r w:rsidRPr="0050641A">
              <w:rPr>
                <w:rFonts w:ascii="Calibri" w:eastAsia="Times New Roman" w:hAnsi="Calibri" w:cs="Times New Roman"/>
                <w:color w:val="000000"/>
                <w:sz w:val="16"/>
                <w:szCs w:val="16"/>
                <w:lang w:val="de-CH" w:eastAsia="de-CH"/>
              </w:rPr>
              <w:t>The process ends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Vote</w:t>
      </w:r>
    </w:p>
    <w:tbl>
      <w:tblPr>
        <w:tblW w:w="7960" w:type="dxa"/>
        <w:tblCellMar>
          <w:left w:w="70" w:type="dxa"/>
          <w:right w:w="70" w:type="dxa"/>
        </w:tblCellMar>
        <w:tblLook w:val="04A0" w:firstRow="1" w:lastRow="0" w:firstColumn="1" w:lastColumn="0" w:noHBand="0" w:noVBand="1"/>
      </w:tblPr>
      <w:tblGrid>
        <w:gridCol w:w="1820"/>
        <w:gridCol w:w="6140"/>
      </w:tblGrid>
      <w:tr w:rsidR="0050641A" w:rsidRPr="0050641A" w:rsidTr="0050641A">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14</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Vote</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50641A" w:rsidRPr="0050641A" w:rsidTr="0050641A">
        <w:trPr>
          <w:trHeight w:val="22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The user votes for an option</w:t>
            </w:r>
          </w:p>
        </w:tc>
      </w:tr>
      <w:tr w:rsidR="0050641A" w:rsidRPr="0050641A" w:rsidTr="0050641A">
        <w:trPr>
          <w:trHeight w:val="4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2. User opened the poll</w:t>
            </w:r>
          </w:p>
        </w:tc>
      </w:tr>
      <w:tr w:rsidR="0050641A" w:rsidRPr="0050641A" w:rsidTr="0050641A">
        <w:trPr>
          <w:trHeight w:val="675"/>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 User selects an option</w:t>
            </w:r>
            <w:r w:rsidRPr="0050641A">
              <w:rPr>
                <w:rFonts w:ascii="Calibri" w:eastAsia="Times New Roman" w:hAnsi="Calibri" w:cs="Times New Roman"/>
                <w:color w:val="000000"/>
                <w:sz w:val="16"/>
                <w:szCs w:val="16"/>
                <w:lang w:eastAsia="de-CH"/>
              </w:rPr>
              <w:br/>
              <w:t>2. User clicks save button to submit his vote</w:t>
            </w:r>
            <w:r w:rsidRPr="0050641A">
              <w:rPr>
                <w:rFonts w:ascii="Calibri" w:eastAsia="Times New Roman" w:hAnsi="Calibri" w:cs="Times New Roman"/>
                <w:color w:val="000000"/>
                <w:sz w:val="16"/>
                <w:szCs w:val="16"/>
                <w:lang w:eastAsia="de-CH"/>
              </w:rPr>
              <w:br/>
              <w:t xml:space="preserve">3. </w:t>
            </w:r>
            <w:r w:rsidRPr="0050641A">
              <w:rPr>
                <w:rFonts w:ascii="Calibri" w:eastAsia="Times New Roman" w:hAnsi="Calibri" w:cs="Times New Roman"/>
                <w:color w:val="000000"/>
                <w:sz w:val="16"/>
                <w:szCs w:val="16"/>
                <w:lang w:val="de-CH" w:eastAsia="de-CH"/>
              </w:rPr>
              <w:t>Dialog closes</w:t>
            </w:r>
          </w:p>
        </w:tc>
      </w:tr>
      <w:tr w:rsidR="0050641A" w:rsidRPr="0050641A" w:rsidTr="0050641A">
        <w:trPr>
          <w:trHeight w:val="1350"/>
        </w:trPr>
        <w:tc>
          <w:tcPr>
            <w:tcW w:w="1820" w:type="dxa"/>
            <w:tcBorders>
              <w:top w:val="nil"/>
              <w:left w:val="single" w:sz="8" w:space="0" w:color="auto"/>
              <w:bottom w:val="nil"/>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eastAsia="de-CH"/>
              </w:rPr>
              <w:t>1a. User files a custom option</w:t>
            </w:r>
            <w:r w:rsidRPr="0050641A">
              <w:rPr>
                <w:rFonts w:ascii="Calibri" w:eastAsia="Times New Roman" w:hAnsi="Calibri" w:cs="Times New Roman"/>
                <w:color w:val="000000"/>
                <w:sz w:val="16"/>
                <w:szCs w:val="16"/>
                <w:lang w:eastAsia="de-CH"/>
              </w:rPr>
              <w:br/>
              <w:t xml:space="preserve">           2. The user defines a new option</w:t>
            </w:r>
            <w:r w:rsidRPr="0050641A">
              <w:rPr>
                <w:rFonts w:ascii="Calibri" w:eastAsia="Times New Roman" w:hAnsi="Calibri" w:cs="Times New Roman"/>
                <w:color w:val="000000"/>
                <w:sz w:val="16"/>
                <w:szCs w:val="16"/>
                <w:lang w:eastAsia="de-CH"/>
              </w:rPr>
              <w:br/>
              <w:t xml:space="preserve">      3. User saves the new option</w:t>
            </w:r>
            <w:r w:rsidRPr="0050641A">
              <w:rPr>
                <w:rFonts w:ascii="Calibri" w:eastAsia="Times New Roman" w:hAnsi="Calibri" w:cs="Times New Roman"/>
                <w:color w:val="000000"/>
                <w:sz w:val="16"/>
                <w:szCs w:val="16"/>
                <w:lang w:eastAsia="de-CH"/>
              </w:rPr>
              <w:br/>
              <w:t xml:space="preserve">           4. User selects the new option</w:t>
            </w:r>
            <w:r w:rsidRPr="0050641A">
              <w:rPr>
                <w:rFonts w:ascii="Calibri" w:eastAsia="Times New Roman" w:hAnsi="Calibri" w:cs="Times New Roman"/>
                <w:color w:val="000000"/>
                <w:sz w:val="16"/>
                <w:szCs w:val="16"/>
                <w:lang w:eastAsia="de-CH"/>
              </w:rPr>
              <w:br/>
              <w:t xml:space="preserve">           5. </w:t>
            </w:r>
            <w:r w:rsidRPr="0050641A">
              <w:rPr>
                <w:rFonts w:ascii="Calibri" w:eastAsia="Times New Roman" w:hAnsi="Calibri" w:cs="Times New Roman"/>
                <w:color w:val="000000"/>
                <w:sz w:val="16"/>
                <w:szCs w:val="16"/>
                <w:lang w:val="de-CH" w:eastAsia="de-CH"/>
              </w:rPr>
              <w:t>User saves the vote</w:t>
            </w:r>
            <w:r w:rsidRPr="0050641A">
              <w:rPr>
                <w:rFonts w:ascii="Calibri" w:eastAsia="Times New Roman" w:hAnsi="Calibri" w:cs="Times New Roman"/>
                <w:color w:val="000000"/>
                <w:sz w:val="16"/>
                <w:szCs w:val="16"/>
                <w:lang w:val="de-CH" w:eastAsia="de-CH"/>
              </w:rPr>
              <w:br/>
              <w:t xml:space="preserve">           6. The dialog closes</w:t>
            </w:r>
          </w:p>
        </w:tc>
      </w:tr>
      <w:tr w:rsidR="0050641A" w:rsidRPr="0050641A" w:rsidTr="0050641A">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50641A" w:rsidRPr="0050641A" w:rsidRDefault="0050641A" w:rsidP="0050641A">
            <w:pPr>
              <w:spacing w:before="0" w:after="0" w:line="240" w:lineRule="auto"/>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50641A" w:rsidRPr="0050641A" w:rsidRDefault="0050641A" w:rsidP="0050641A">
            <w:pPr>
              <w:spacing w:before="0" w:after="0" w:line="240" w:lineRule="auto"/>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15</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Invite</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User</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The user invites participants for a poll</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User is logged in</w:t>
            </w:r>
            <w:r w:rsidRPr="00C4093C">
              <w:rPr>
                <w:rFonts w:ascii="Calibri" w:eastAsia="Times New Roman" w:hAnsi="Calibri" w:cs="Times New Roman"/>
                <w:color w:val="000000"/>
                <w:sz w:val="16"/>
                <w:szCs w:val="16"/>
                <w:lang w:eastAsia="de-CH"/>
              </w:rPr>
              <w:br/>
              <w:t>2. User opened the poll</w:t>
            </w:r>
          </w:p>
        </w:tc>
      </w:tr>
      <w:tr w:rsidR="00C4093C" w:rsidRPr="00C4093C" w:rsidTr="00C4093C">
        <w:trPr>
          <w:trHeight w:val="180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eastAsia="de-CH"/>
              </w:rPr>
              <w:t>1. User opens the poll</w:t>
            </w:r>
            <w:r w:rsidRPr="00C4093C">
              <w:rPr>
                <w:rFonts w:ascii="Calibri" w:eastAsia="Times New Roman" w:hAnsi="Calibri" w:cs="Times New Roman"/>
                <w:color w:val="000000"/>
                <w:sz w:val="16"/>
                <w:szCs w:val="16"/>
                <w:lang w:eastAsia="de-CH"/>
              </w:rPr>
              <w:br/>
              <w:t>2. User clicks the participants button</w:t>
            </w:r>
            <w:r w:rsidRPr="00C4093C">
              <w:rPr>
                <w:rFonts w:ascii="Calibri" w:eastAsia="Times New Roman" w:hAnsi="Calibri" w:cs="Times New Roman"/>
                <w:color w:val="000000"/>
                <w:sz w:val="16"/>
                <w:szCs w:val="16"/>
                <w:lang w:eastAsia="de-CH"/>
              </w:rPr>
              <w:br/>
              <w:t>3. User adds participants from either a project or individually from his / her addressbook</w:t>
            </w:r>
            <w:r w:rsidRPr="00C4093C">
              <w:rPr>
                <w:rFonts w:ascii="Calibri" w:eastAsia="Times New Roman" w:hAnsi="Calibri" w:cs="Times New Roman"/>
                <w:color w:val="000000"/>
                <w:sz w:val="16"/>
                <w:szCs w:val="16"/>
                <w:lang w:eastAsia="de-CH"/>
              </w:rPr>
              <w:br/>
              <w:t>4. User saves the poll</w:t>
            </w:r>
            <w:r w:rsidRPr="00C4093C">
              <w:rPr>
                <w:rFonts w:ascii="Calibri" w:eastAsia="Times New Roman" w:hAnsi="Calibri" w:cs="Times New Roman"/>
                <w:color w:val="000000"/>
                <w:sz w:val="16"/>
                <w:szCs w:val="16"/>
                <w:lang w:eastAsia="de-CH"/>
              </w:rPr>
              <w:br/>
              <w:t>5. The dialog closes</w:t>
            </w:r>
            <w:r w:rsidRPr="00C4093C">
              <w:rPr>
                <w:rFonts w:ascii="Calibri" w:eastAsia="Times New Roman" w:hAnsi="Calibri" w:cs="Times New Roman"/>
                <w:color w:val="000000"/>
                <w:sz w:val="16"/>
                <w:szCs w:val="16"/>
                <w:lang w:eastAsia="de-CH"/>
              </w:rPr>
              <w:br/>
              <w:t>6. The system notifies the user</w:t>
            </w:r>
            <w:r w:rsidRPr="00C4093C">
              <w:rPr>
                <w:rFonts w:ascii="Calibri" w:eastAsia="Times New Roman" w:hAnsi="Calibri" w:cs="Times New Roman"/>
                <w:color w:val="000000"/>
                <w:sz w:val="16"/>
                <w:szCs w:val="16"/>
                <w:lang w:eastAsia="de-CH"/>
              </w:rPr>
              <w:br/>
              <w:t xml:space="preserve">7. </w:t>
            </w:r>
            <w:r w:rsidRPr="00C4093C">
              <w:rPr>
                <w:rFonts w:ascii="Calibri" w:eastAsia="Times New Roman" w:hAnsi="Calibri" w:cs="Times New Roman"/>
                <w:color w:val="000000"/>
                <w:sz w:val="16"/>
                <w:szCs w:val="16"/>
                <w:lang w:val="de-CH" w:eastAsia="de-CH"/>
              </w:rPr>
              <w:t>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0A7D24" w:rsidRDefault="000A7D24" w:rsidP="000A7D24">
      <w:pPr>
        <w:pStyle w:val="Heading5"/>
      </w:pPr>
      <w:r>
        <w:t>AssignTask</w:t>
      </w:r>
    </w:p>
    <w:tbl>
      <w:tblPr>
        <w:tblW w:w="7960" w:type="dxa"/>
        <w:tblCellMar>
          <w:left w:w="70" w:type="dxa"/>
          <w:right w:w="70" w:type="dxa"/>
        </w:tblCellMar>
        <w:tblLook w:val="04A0" w:firstRow="1" w:lastRow="0" w:firstColumn="1" w:lastColumn="0" w:noHBand="0" w:noVBand="1"/>
      </w:tblPr>
      <w:tblGrid>
        <w:gridCol w:w="1820"/>
        <w:gridCol w:w="6140"/>
      </w:tblGrid>
      <w:tr w:rsidR="00C4093C" w:rsidRPr="00C4093C" w:rsidTr="00C4093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16</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AssignTask</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System</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Occurs if a poll has completed and a task was attached to it</w:t>
            </w:r>
          </w:p>
        </w:tc>
      </w:tr>
      <w:tr w:rsidR="00C4093C" w:rsidRPr="00C4093C" w:rsidTr="00C4093C">
        <w:trPr>
          <w:trHeight w:val="450"/>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Poll completed</w:t>
            </w:r>
            <w:r w:rsidRPr="00C4093C">
              <w:rPr>
                <w:rFonts w:ascii="Calibri" w:eastAsia="Times New Roman" w:hAnsi="Calibri" w:cs="Times New Roman"/>
                <w:color w:val="000000"/>
                <w:sz w:val="16"/>
                <w:szCs w:val="16"/>
                <w:lang w:eastAsia="de-CH"/>
              </w:rPr>
              <w:br/>
              <w:t>2. Task attached to poll</w:t>
            </w:r>
          </w:p>
        </w:tc>
      </w:tr>
      <w:tr w:rsidR="00C4093C" w:rsidRPr="00C4093C" w:rsidTr="00C4093C">
        <w:trPr>
          <w:trHeight w:val="11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eastAsia="de-CH"/>
              </w:rPr>
            </w:pPr>
            <w:r w:rsidRPr="00C4093C">
              <w:rPr>
                <w:rFonts w:ascii="Calibri" w:eastAsia="Times New Roman" w:hAnsi="Calibri" w:cs="Times New Roman"/>
                <w:color w:val="000000"/>
                <w:sz w:val="16"/>
                <w:szCs w:val="16"/>
                <w:lang w:eastAsia="de-CH"/>
              </w:rPr>
              <w:t>1. System couts most user votes</w:t>
            </w:r>
            <w:r w:rsidRPr="00C4093C">
              <w:rPr>
                <w:rFonts w:ascii="Calibri" w:eastAsia="Times New Roman" w:hAnsi="Calibri" w:cs="Times New Roman"/>
                <w:color w:val="000000"/>
                <w:sz w:val="16"/>
                <w:szCs w:val="16"/>
                <w:lang w:eastAsia="de-CH"/>
              </w:rPr>
              <w:br/>
              <w:t>2. System assigns user to task</w:t>
            </w:r>
            <w:r w:rsidRPr="00C4093C">
              <w:rPr>
                <w:rFonts w:ascii="Calibri" w:eastAsia="Times New Roman" w:hAnsi="Calibri" w:cs="Times New Roman"/>
                <w:color w:val="000000"/>
                <w:sz w:val="16"/>
                <w:szCs w:val="16"/>
                <w:lang w:eastAsia="de-CH"/>
              </w:rPr>
              <w:br/>
              <w:t>3. System updates the task</w:t>
            </w:r>
            <w:r w:rsidRPr="00C4093C">
              <w:rPr>
                <w:rFonts w:ascii="Calibri" w:eastAsia="Times New Roman" w:hAnsi="Calibri" w:cs="Times New Roman"/>
                <w:color w:val="000000"/>
                <w:sz w:val="16"/>
                <w:szCs w:val="16"/>
                <w:lang w:eastAsia="de-CH"/>
              </w:rPr>
              <w:br/>
              <w:t>4. System updates the project</w:t>
            </w:r>
            <w:r w:rsidRPr="00C4093C">
              <w:rPr>
                <w:rFonts w:ascii="Calibri" w:eastAsia="Times New Roman" w:hAnsi="Calibri" w:cs="Times New Roman"/>
                <w:color w:val="000000"/>
                <w:sz w:val="16"/>
                <w:szCs w:val="16"/>
                <w:lang w:eastAsia="de-CH"/>
              </w:rPr>
              <w:br/>
              <w:t>5. Process ends</w:t>
            </w:r>
          </w:p>
        </w:tc>
      </w:tr>
      <w:tr w:rsidR="00C4093C" w:rsidRPr="00C4093C" w:rsidTr="00C4093C">
        <w:trPr>
          <w:trHeight w:val="225"/>
        </w:trPr>
        <w:tc>
          <w:tcPr>
            <w:tcW w:w="1820" w:type="dxa"/>
            <w:tcBorders>
              <w:top w:val="nil"/>
              <w:left w:val="single" w:sz="8" w:space="0" w:color="auto"/>
              <w:bottom w:val="nil"/>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r w:rsidR="00C4093C" w:rsidRPr="00C4093C" w:rsidTr="00C4093C">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C4093C" w:rsidRPr="00C4093C" w:rsidRDefault="00C4093C" w:rsidP="00C4093C">
            <w:pPr>
              <w:spacing w:before="0" w:after="0" w:line="240" w:lineRule="auto"/>
              <w:rPr>
                <w:rFonts w:ascii="Corbel" w:eastAsia="Times New Roman" w:hAnsi="Corbel" w:cs="Times New Roman"/>
                <w:b/>
                <w:bCs/>
                <w:color w:val="000000"/>
                <w:sz w:val="16"/>
                <w:szCs w:val="16"/>
                <w:lang w:val="de-CH" w:eastAsia="de-CH"/>
              </w:rPr>
            </w:pPr>
            <w:r w:rsidRPr="00C4093C">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4093C" w:rsidRPr="00C4093C" w:rsidRDefault="00C4093C" w:rsidP="00C4093C">
            <w:pPr>
              <w:spacing w:before="0" w:after="0" w:line="240" w:lineRule="auto"/>
              <w:rPr>
                <w:rFonts w:ascii="Calibri" w:eastAsia="Times New Roman" w:hAnsi="Calibri" w:cs="Times New Roman"/>
                <w:color w:val="000000"/>
                <w:sz w:val="16"/>
                <w:szCs w:val="16"/>
                <w:lang w:val="de-CH" w:eastAsia="de-CH"/>
              </w:rPr>
            </w:pPr>
            <w:r w:rsidRPr="00C4093C">
              <w:rPr>
                <w:rFonts w:ascii="Calibri" w:eastAsia="Times New Roman" w:hAnsi="Calibri" w:cs="Times New Roman"/>
                <w:color w:val="000000"/>
                <w:sz w:val="16"/>
                <w:szCs w:val="16"/>
                <w:lang w:val="de-CH" w:eastAsia="de-CH"/>
              </w:rPr>
              <w:t>None</w:t>
            </w:r>
          </w:p>
        </w:tc>
      </w:tr>
    </w:tbl>
    <w:p w:rsidR="000A7D24" w:rsidRDefault="000A7D24" w:rsidP="0026446A"/>
    <w:p w:rsidR="00C4093C" w:rsidRDefault="00C4093C" w:rsidP="00C4093C">
      <w:pPr>
        <w:pStyle w:val="Heading4"/>
      </w:pPr>
      <w:r>
        <w:t>GUI Mockups</w:t>
      </w:r>
    </w:p>
    <w:p w:rsidR="00C4093C" w:rsidRPr="00C4093C" w:rsidRDefault="00C4093C" w:rsidP="00C4093C">
      <w:pPr>
        <w:pStyle w:val="Heading5"/>
      </w:pPr>
      <w:r>
        <w:t>Overview</w:t>
      </w:r>
    </w:p>
    <w:p w:rsidR="00C4093C" w:rsidRDefault="00C4093C" w:rsidP="00C4093C">
      <w:r>
        <w:rPr>
          <w:noProof/>
          <w:lang w:val="de-CH" w:eastAsia="de-CH"/>
        </w:rPr>
        <w:lastRenderedPageBreak/>
        <w:drawing>
          <wp:inline distT="0" distB="0" distL="0" distR="0" wp14:anchorId="4E0710C5" wp14:editId="001B2226">
            <wp:extent cx="5943600" cy="3594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rsidR="00C4093C" w:rsidRDefault="00C4093C" w:rsidP="00C4093C">
      <w:pPr>
        <w:pStyle w:val="Heading5"/>
      </w:pPr>
      <w:r>
        <w:t>Detail View</w:t>
      </w:r>
    </w:p>
    <w:p w:rsidR="00420426" w:rsidRPr="00420426" w:rsidRDefault="00420426" w:rsidP="00420426">
      <w:r>
        <w:rPr>
          <w:noProof/>
          <w:lang w:val="de-CH" w:eastAsia="de-CH"/>
        </w:rPr>
        <w:drawing>
          <wp:inline distT="0" distB="0" distL="0" distR="0">
            <wp:extent cx="5943600" cy="34391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39160"/>
                    </a:xfrm>
                    <a:prstGeom prst="rect">
                      <a:avLst/>
                    </a:prstGeom>
                    <a:noFill/>
                    <a:ln>
                      <a:noFill/>
                    </a:ln>
                  </pic:spPr>
                </pic:pic>
              </a:graphicData>
            </a:graphic>
          </wp:inline>
        </w:drawing>
      </w:r>
    </w:p>
    <w:p w:rsidR="00F305B0" w:rsidRDefault="00F305B0" w:rsidP="00F305B0">
      <w:pPr>
        <w:pStyle w:val="Heading4"/>
      </w:pPr>
      <w:r>
        <w:t>Class Diagram</w:t>
      </w:r>
    </w:p>
    <w:p w:rsidR="00F305B0" w:rsidRPr="00EB0E07" w:rsidRDefault="00F305B0" w:rsidP="00F305B0"/>
    <w:p w:rsidR="00F305B0" w:rsidRDefault="00F305B0" w:rsidP="00F305B0">
      <w:pPr>
        <w:pStyle w:val="Heading4"/>
      </w:pPr>
      <w:r>
        <w:lastRenderedPageBreak/>
        <w:t>Sequence Diagram</w:t>
      </w:r>
    </w:p>
    <w:p w:rsidR="00F305B0" w:rsidRPr="00F305B0" w:rsidRDefault="00F305B0" w:rsidP="00F305B0"/>
    <w:p w:rsidR="00BE2359" w:rsidRDefault="00BE2359">
      <w:pPr>
        <w:rPr>
          <w:caps/>
          <w:color w:val="1A495C" w:themeColor="accent1" w:themeShade="7F"/>
          <w:spacing w:val="15"/>
        </w:rPr>
      </w:pPr>
      <w:bookmarkStart w:id="22" w:name="_Reporting"/>
      <w:bookmarkEnd w:id="22"/>
      <w:r>
        <w:br w:type="page"/>
      </w:r>
    </w:p>
    <w:p w:rsidR="00971DB0" w:rsidRDefault="00971DB0" w:rsidP="00EE2919">
      <w:pPr>
        <w:pStyle w:val="Heading3"/>
      </w:pPr>
      <w:bookmarkStart w:id="23" w:name="_Toc438507330"/>
      <w:r>
        <w:lastRenderedPageBreak/>
        <w:t>Reporting</w:t>
      </w:r>
      <w:bookmarkEnd w:id="23"/>
    </w:p>
    <w:p w:rsidR="00971DB0" w:rsidRPr="00971DB0" w:rsidRDefault="00971DB0" w:rsidP="00971DB0"/>
    <w:p w:rsidR="00BE2359" w:rsidRDefault="00BE2359">
      <w:pPr>
        <w:rPr>
          <w:caps/>
          <w:color w:val="1A495C" w:themeColor="accent1" w:themeShade="7F"/>
          <w:spacing w:val="15"/>
        </w:rPr>
      </w:pPr>
      <w:bookmarkStart w:id="24" w:name="_Accounting"/>
      <w:bookmarkEnd w:id="24"/>
      <w:r>
        <w:br w:type="page"/>
      </w:r>
    </w:p>
    <w:p w:rsidR="0073235C" w:rsidRDefault="00EE2919" w:rsidP="0073235C">
      <w:pPr>
        <w:pStyle w:val="Heading3"/>
      </w:pPr>
      <w:bookmarkStart w:id="25" w:name="_Toc438507331"/>
      <w:r>
        <w:lastRenderedPageBreak/>
        <w:t>Accounting</w:t>
      </w:r>
      <w:bookmarkEnd w:id="25"/>
    </w:p>
    <w:p w:rsidR="00EE2919" w:rsidRDefault="00EE2919" w:rsidP="00EE2919"/>
    <w:p w:rsidR="00EE2919" w:rsidRDefault="00EE2919" w:rsidP="00EE2919">
      <w:pPr>
        <w:pStyle w:val="Heading4"/>
      </w:pPr>
      <w:r>
        <w:t>Balance</w:t>
      </w:r>
    </w:p>
    <w:p w:rsidR="0040306B" w:rsidRPr="00B5277D" w:rsidRDefault="0040306B" w:rsidP="0040306B">
      <w:pPr>
        <w:pStyle w:val="Heading5"/>
      </w:pPr>
      <w:r>
        <w:t>Description</w:t>
      </w:r>
    </w:p>
    <w:p w:rsidR="009A31FC" w:rsidRDefault="004F6688" w:rsidP="000F49C6">
      <w:r>
        <w:t>The Balance is an overview of all the expenses from a project.</w:t>
      </w:r>
    </w:p>
    <w:p w:rsidR="00393891" w:rsidRPr="000F49C6" w:rsidRDefault="00393891" w:rsidP="00393891">
      <w:r>
        <w:t xml:space="preserve">It shows the expenses of every task in a project, compares the expenses from every member </w:t>
      </w:r>
      <w:r w:rsidR="00971975">
        <w:t xml:space="preserve">of the project </w:t>
      </w:r>
      <w:r>
        <w:t>and gives</w:t>
      </w:r>
      <w:r w:rsidR="00971975">
        <w:t xml:space="preserve"> the difference to the average expense back. With this all members know how much they own each other. The “Balance”</w:t>
      </w:r>
      <w:r>
        <w:t xml:space="preserve"> </w:t>
      </w:r>
      <w:r w:rsidR="00971975">
        <w:t>overview also shows</w:t>
      </w:r>
      <w:r>
        <w:t xml:space="preserve"> the expenses from all tasks a user owns.</w:t>
      </w:r>
    </w:p>
    <w:p w:rsidR="00393891" w:rsidRDefault="00BE7D18" w:rsidP="000F49C6">
      <w:r>
        <w:t>Every user is able to add</w:t>
      </w:r>
      <w:r w:rsidR="009A31FC">
        <w:t xml:space="preserve"> expense</w:t>
      </w:r>
      <w:r>
        <w:t>s</w:t>
      </w:r>
      <w:r w:rsidR="009A31FC">
        <w:t xml:space="preserve"> to every task he owns. The </w:t>
      </w:r>
      <w:r>
        <w:t>other members of the project are able to look up how much every owner payed for his tasks. In addition, the creator</w:t>
      </w:r>
      <w:r w:rsidR="009E703C">
        <w:t xml:space="preserve"> of a task and the creator of the project are able to edit the expense as well </w:t>
      </w:r>
      <w:r w:rsidR="0037212B">
        <w:t xml:space="preserve">for the purpose of </w:t>
      </w:r>
      <w:r w:rsidR="00393891">
        <w:t>changing wrong or adding expected costs.</w:t>
      </w:r>
    </w:p>
    <w:p w:rsidR="00393891" w:rsidRDefault="00393891" w:rsidP="000F49C6"/>
    <w:p w:rsidR="000F49C6" w:rsidRDefault="000F49C6" w:rsidP="000F49C6">
      <w:pPr>
        <w:pStyle w:val="Heading5"/>
      </w:pPr>
      <w:r>
        <w:t>Use Cases</w:t>
      </w:r>
    </w:p>
    <w:p w:rsidR="000F49C6" w:rsidRDefault="000F49C6" w:rsidP="000F49C6">
      <w:r>
        <w:t xml:space="preserve">Below all </w:t>
      </w:r>
      <w:r w:rsidR="00393891">
        <w:t>“</w:t>
      </w:r>
      <w:r>
        <w:t>balance</w:t>
      </w:r>
      <w:r w:rsidR="00393891">
        <w:t>”</w:t>
      </w:r>
      <w:r>
        <w:t xml:space="preserve"> use cases are documented and visually lined out.</w:t>
      </w:r>
    </w:p>
    <w:p w:rsidR="00393891" w:rsidRDefault="00393891" w:rsidP="000F49C6"/>
    <w:p w:rsidR="004C1EEC" w:rsidRDefault="004C1EEC" w:rsidP="004C1EEC">
      <w:pPr>
        <w:pStyle w:val="Heading5"/>
      </w:pPr>
      <w:r>
        <w:t>Overview</w:t>
      </w:r>
    </w:p>
    <w:p w:rsidR="000F49C6" w:rsidRDefault="00341AD5" w:rsidP="000F49C6">
      <w:r w:rsidRPr="00341AD5">
        <w:rPr>
          <w:noProof/>
          <w:lang w:val="de-CH" w:eastAsia="de-CH"/>
        </w:rPr>
        <w:drawing>
          <wp:inline distT="0" distB="0" distL="0" distR="0" wp14:anchorId="2BF9B158" wp14:editId="251556E3">
            <wp:extent cx="5943600" cy="3384155"/>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84155"/>
                    </a:xfrm>
                    <a:prstGeom prst="rect">
                      <a:avLst/>
                    </a:prstGeom>
                    <a:noFill/>
                    <a:ln>
                      <a:noFill/>
                    </a:ln>
                  </pic:spPr>
                </pic:pic>
              </a:graphicData>
            </a:graphic>
          </wp:inline>
        </w:drawing>
      </w:r>
    </w:p>
    <w:p w:rsidR="000F49C6" w:rsidRDefault="00341AD5" w:rsidP="000F49C6">
      <w:pPr>
        <w:pStyle w:val="Heading6"/>
      </w:pPr>
      <w:r>
        <w:t>Attach</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341AD5" w:rsidRDefault="000F49C6" w:rsidP="0032671E">
            <w:pPr>
              <w:spacing w:before="0" w:after="0" w:line="240" w:lineRule="auto"/>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31</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Use Case Name:</w:t>
            </w:r>
          </w:p>
        </w:tc>
        <w:tc>
          <w:tcPr>
            <w:tcW w:w="6140" w:type="dxa"/>
            <w:tcBorders>
              <w:top w:val="nil"/>
              <w:left w:val="nil"/>
              <w:bottom w:val="nil"/>
              <w:right w:val="single" w:sz="8" w:space="0" w:color="auto"/>
            </w:tcBorders>
            <w:shd w:val="clear" w:color="auto" w:fill="auto"/>
            <w:noWrap/>
            <w:vAlign w:val="bottom"/>
            <w:hideMark/>
          </w:tcPr>
          <w:p w:rsidR="000F49C6" w:rsidRPr="00341AD5" w:rsidRDefault="00341AD5" w:rsidP="0032671E">
            <w:pPr>
              <w:spacing w:before="0" w:after="0" w:line="240" w:lineRule="auto"/>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Attach</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341AD5" w:rsidRDefault="000F49C6" w:rsidP="0032671E">
            <w:pPr>
              <w:spacing w:before="0" w:after="0" w:line="240" w:lineRule="auto"/>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 and attaches it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0F49C6" w:rsidRPr="001E31A9" w:rsidTr="0032671E">
        <w:trPr>
          <w:trHeight w:val="57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Pr>
        <w:pStyle w:val="Heading6"/>
      </w:pPr>
      <w:r>
        <w:t>AttachBill</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32</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AttachBill</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attaches an image if the bill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Add Bill" button</w:t>
            </w:r>
            <w:r>
              <w:rPr>
                <w:rFonts w:ascii="Calibri" w:eastAsia="Times New Roman" w:hAnsi="Calibri" w:cs="Times New Roman"/>
                <w:color w:val="000000"/>
                <w:sz w:val="16"/>
                <w:szCs w:val="16"/>
                <w:lang w:eastAsia="de-CH"/>
              </w:rPr>
              <w:br/>
              <w:t>2. User attaches image of the bill</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Add</w:t>
            </w:r>
            <w:r w:rsidRPr="005B3BC1">
              <w:rPr>
                <w:rFonts w:ascii="Calibri" w:eastAsia="Times New Roman" w:hAnsi="Calibri" w:cs="Times New Roman"/>
                <w:color w:val="000000"/>
                <w:sz w:val="16"/>
                <w:szCs w:val="16"/>
                <w:lang w:eastAsia="de-CH"/>
              </w:rPr>
              <w:t>" button</w:t>
            </w:r>
          </w:p>
        </w:tc>
      </w:tr>
      <w:tr w:rsidR="000F49C6" w:rsidRPr="001E31A9" w:rsidTr="0032671E">
        <w:trPr>
          <w:trHeight w:val="51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341AD5" w:rsidP="000F49C6">
      <w:pPr>
        <w:pStyle w:val="Heading6"/>
      </w:pPr>
      <w:r>
        <w:t>Edit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33</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341AD5"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Edit</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edits a balance object attached to a task</w:t>
            </w:r>
          </w:p>
        </w:tc>
      </w:tr>
      <w:tr w:rsidR="000F49C6" w:rsidRPr="000248B6" w:rsidTr="0032671E">
        <w:trPr>
          <w:trHeight w:val="450"/>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assigned to the user has a balance attached</w:t>
            </w:r>
          </w:p>
        </w:tc>
      </w:tr>
      <w:tr w:rsidR="000F49C6" w:rsidRPr="005B3BC1" w:rsidTr="0032671E">
        <w:trPr>
          <w:trHeight w:val="67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Edit Balance"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3. </w:t>
            </w:r>
            <w:r w:rsidRPr="005B3BC1">
              <w:rPr>
                <w:rFonts w:ascii="Calibri" w:eastAsia="Times New Roman" w:hAnsi="Calibri" w:cs="Times New Roman"/>
                <w:color w:val="000000"/>
                <w:sz w:val="16"/>
                <w:szCs w:val="16"/>
                <w:lang w:eastAsia="de-CH"/>
              </w:rPr>
              <w:t>User clicks "</w:t>
            </w:r>
            <w:r>
              <w:rPr>
                <w:rFonts w:ascii="Calibri" w:eastAsia="Times New Roman" w:hAnsi="Calibri" w:cs="Times New Roman"/>
                <w:color w:val="000000"/>
                <w:sz w:val="16"/>
                <w:szCs w:val="16"/>
                <w:lang w:eastAsia="de-CH"/>
              </w:rPr>
              <w:t>Edit</w:t>
            </w:r>
            <w:r w:rsidRPr="005B3BC1">
              <w:rPr>
                <w:rFonts w:ascii="Calibri" w:eastAsia="Times New Roman" w:hAnsi="Calibri" w:cs="Times New Roman"/>
                <w:color w:val="000000"/>
                <w:sz w:val="16"/>
                <w:szCs w:val="16"/>
                <w:lang w:eastAsia="de-CH"/>
              </w:rPr>
              <w:t>" button</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edit</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341AD5" w:rsidP="000F49C6">
      <w:pPr>
        <w:pStyle w:val="Heading6"/>
      </w:pPr>
      <w:r>
        <w:t>ViewProject</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34</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341AD5"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ViewProject</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all users for a project</w:t>
            </w:r>
          </w:p>
        </w:tc>
      </w:tr>
      <w:tr w:rsidR="000F49C6" w:rsidRPr="000248B6" w:rsidTr="0032671E">
        <w:trPr>
          <w:trHeight w:val="327"/>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0F49C6" w:rsidRPr="005B3BC1" w:rsidTr="0032671E">
        <w:trPr>
          <w:trHeight w:val="289"/>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341AD5" w:rsidP="000F49C6">
      <w:pPr>
        <w:pStyle w:val="Heading6"/>
      </w:pPr>
      <w:r>
        <w:t>View</w:t>
      </w:r>
    </w:p>
    <w:tbl>
      <w:tblPr>
        <w:tblW w:w="7960" w:type="dxa"/>
        <w:tblCellMar>
          <w:left w:w="70" w:type="dxa"/>
          <w:right w:w="70" w:type="dxa"/>
        </w:tblCellMar>
        <w:tblLook w:val="04A0" w:firstRow="1" w:lastRow="0" w:firstColumn="1" w:lastColumn="0" w:noHBand="0" w:noVBand="1"/>
      </w:tblPr>
      <w:tblGrid>
        <w:gridCol w:w="1820"/>
        <w:gridCol w:w="6140"/>
      </w:tblGrid>
      <w:tr w:rsidR="000F49C6" w:rsidRPr="000248B6" w:rsidTr="0032671E">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0F49C6" w:rsidRPr="00870E0E" w:rsidRDefault="000F49C6" w:rsidP="0032671E">
            <w:pPr>
              <w:spacing w:before="0" w:after="0" w:line="240" w:lineRule="auto"/>
              <w:rPr>
                <w:rFonts w:ascii="Calibri" w:eastAsia="Times New Roman" w:hAnsi="Calibri" w:cs="Times New Roman"/>
                <w:color w:val="000000"/>
                <w:sz w:val="16"/>
                <w:szCs w:val="16"/>
                <w:lang w:val="en-GB" w:eastAsia="de-CH"/>
              </w:rPr>
            </w:pPr>
            <w:r>
              <w:rPr>
                <w:rFonts w:ascii="Calibri" w:eastAsia="Times New Roman" w:hAnsi="Calibri" w:cs="Times New Roman"/>
                <w:color w:val="000000"/>
                <w:sz w:val="16"/>
                <w:szCs w:val="16"/>
                <w:lang w:val="de-CH" w:eastAsia="de-CH"/>
              </w:rPr>
              <w:t>35</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341AD5" w:rsidP="0032671E">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View</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0F49C6" w:rsidRPr="000248B6"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An overview of the expenses from the user for a project</w:t>
            </w:r>
          </w:p>
        </w:tc>
      </w:tr>
      <w:tr w:rsidR="000F49C6" w:rsidRPr="000248B6" w:rsidTr="0032671E">
        <w:trPr>
          <w:trHeight w:val="25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p>
        </w:tc>
      </w:tr>
      <w:tr w:rsidR="000F49C6" w:rsidRPr="005B3BC1" w:rsidTr="0032671E">
        <w:trPr>
          <w:trHeight w:val="273"/>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0F49C6" w:rsidRPr="005B3BC1" w:rsidRDefault="000F49C6" w:rsidP="0032671E">
            <w:pPr>
              <w:spacing w:before="0" w:after="0" w:line="240" w:lineRule="auto"/>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1. User clicks </w:t>
            </w:r>
            <w:r>
              <w:rPr>
                <w:rFonts w:ascii="Calibri" w:eastAsia="Times New Roman" w:hAnsi="Calibri" w:cs="Times New Roman"/>
                <w:color w:val="000000"/>
                <w:sz w:val="16"/>
                <w:szCs w:val="16"/>
                <w:lang w:eastAsia="de-CH"/>
              </w:rPr>
              <w:t xml:space="preserve">on </w:t>
            </w:r>
            <w:r w:rsidRPr="000248B6">
              <w:rPr>
                <w:rFonts w:ascii="Calibri" w:eastAsia="Times New Roman" w:hAnsi="Calibri" w:cs="Times New Roman"/>
                <w:color w:val="000000"/>
                <w:sz w:val="16"/>
                <w:szCs w:val="16"/>
                <w:lang w:eastAsia="de-CH"/>
              </w:rPr>
              <w:t xml:space="preserve">the </w:t>
            </w:r>
            <w:r>
              <w:rPr>
                <w:rFonts w:ascii="Calibri" w:eastAsia="Times New Roman" w:hAnsi="Calibri" w:cs="Times New Roman"/>
                <w:color w:val="000000"/>
                <w:sz w:val="16"/>
                <w:szCs w:val="16"/>
                <w:lang w:eastAsia="de-CH"/>
              </w:rPr>
              <w:t xml:space="preserve">balance </w:t>
            </w:r>
            <w:r w:rsidRPr="000248B6">
              <w:rPr>
                <w:rFonts w:ascii="Calibri" w:eastAsia="Times New Roman" w:hAnsi="Calibri" w:cs="Times New Roman"/>
                <w:color w:val="000000"/>
                <w:sz w:val="16"/>
                <w:szCs w:val="16"/>
                <w:lang w:eastAsia="de-CH"/>
              </w:rPr>
              <w:t>panel</w:t>
            </w:r>
          </w:p>
        </w:tc>
      </w:tr>
      <w:tr w:rsidR="000F49C6" w:rsidRPr="001E31A9" w:rsidTr="0032671E">
        <w:trPr>
          <w:trHeight w:val="225"/>
        </w:trPr>
        <w:tc>
          <w:tcPr>
            <w:tcW w:w="1820" w:type="dxa"/>
            <w:tcBorders>
              <w:top w:val="nil"/>
              <w:left w:val="single" w:sz="8" w:space="0" w:color="auto"/>
              <w:bottom w:val="nil"/>
              <w:right w:val="single" w:sz="4" w:space="0" w:color="auto"/>
            </w:tcBorders>
            <w:shd w:val="clear" w:color="auto" w:fill="auto"/>
            <w:noWrap/>
            <w:hideMark/>
          </w:tcPr>
          <w:p w:rsidR="000F49C6" w:rsidRPr="000248B6" w:rsidRDefault="000F49C6" w:rsidP="0032671E">
            <w:pPr>
              <w:spacing w:before="0" w:after="0" w:line="240" w:lineRule="auto"/>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0F49C6" w:rsidRPr="001E31A9" w:rsidRDefault="000F49C6" w:rsidP="0032671E">
            <w:pPr>
              <w:spacing w:before="0" w:after="0" w:line="240" w:lineRule="auto"/>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None</w:t>
            </w:r>
          </w:p>
        </w:tc>
      </w:tr>
      <w:tr w:rsidR="000F49C6" w:rsidRPr="000248B6" w:rsidTr="0032671E">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0F49C6" w:rsidRPr="005B3BC1" w:rsidRDefault="000F49C6" w:rsidP="0032671E">
            <w:pPr>
              <w:spacing w:before="0" w:after="0" w:line="240" w:lineRule="auto"/>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0F49C6" w:rsidRPr="000248B6" w:rsidRDefault="000F49C6" w:rsidP="0032671E">
            <w:pPr>
              <w:spacing w:before="0" w:after="0" w:line="240" w:lineRule="auto"/>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F49C6" w:rsidRDefault="000F49C6" w:rsidP="000F49C6"/>
    <w:p w:rsidR="000F49C6" w:rsidRDefault="000F49C6" w:rsidP="000F49C6"/>
    <w:p w:rsidR="00EE2919" w:rsidRDefault="00EE2919" w:rsidP="00EE2919"/>
    <w:p w:rsidR="00EE2919" w:rsidRDefault="00EE2919" w:rsidP="00EE2919">
      <w:pPr>
        <w:pStyle w:val="Heading4"/>
      </w:pPr>
      <w:r>
        <w:t>Bills</w:t>
      </w:r>
    </w:p>
    <w:p w:rsidR="00996EBC" w:rsidRDefault="00996EBC" w:rsidP="00996EBC">
      <w:r>
        <w:t>The Bill is used to attach an image of a bill to a task as proof of the expenses used on a task.</w:t>
      </w:r>
    </w:p>
    <w:p w:rsidR="00996EBC" w:rsidRPr="00996EBC" w:rsidRDefault="00996EBC" w:rsidP="00996EBC">
      <w:r>
        <w:t>Additionally to the owner of a task the creator of it and the creator of the project can also edit the file.</w:t>
      </w:r>
    </w:p>
    <w:p w:rsidR="0073235C" w:rsidRDefault="0073235C" w:rsidP="0073235C"/>
    <w:p w:rsidR="00BE2359" w:rsidRDefault="00BE2359">
      <w:pPr>
        <w:rPr>
          <w:caps/>
          <w:spacing w:val="15"/>
        </w:rPr>
      </w:pPr>
      <w:bookmarkStart w:id="26" w:name="_Admin"/>
      <w:bookmarkEnd w:id="26"/>
      <w:r>
        <w:br w:type="page"/>
      </w:r>
    </w:p>
    <w:p w:rsidR="0073235C" w:rsidRPr="0073235C" w:rsidRDefault="0073235C" w:rsidP="0073235C">
      <w:pPr>
        <w:pStyle w:val="Heading2"/>
      </w:pPr>
      <w:bookmarkStart w:id="27" w:name="_Toc438507332"/>
      <w:r>
        <w:lastRenderedPageBreak/>
        <w:t>Admin</w:t>
      </w:r>
      <w:r w:rsidR="00BE2359">
        <w:t xml:space="preserve"> Component</w:t>
      </w:r>
      <w:r w:rsidR="00646C3A">
        <w:t>s</w:t>
      </w:r>
      <w:bookmarkEnd w:id="27"/>
    </w:p>
    <w:p w:rsidR="00AC411F" w:rsidRPr="00AC411F" w:rsidRDefault="00AC411F" w:rsidP="00AC411F"/>
    <w:p w:rsidR="00BE2359" w:rsidRDefault="00BE2359">
      <w:pPr>
        <w:rPr>
          <w:caps/>
          <w:spacing w:val="15"/>
        </w:rPr>
      </w:pPr>
      <w:r>
        <w:br w:type="page"/>
      </w:r>
    </w:p>
    <w:p w:rsidR="00AC411F" w:rsidRPr="00AC411F" w:rsidRDefault="00AC411F" w:rsidP="00AC411F">
      <w:pPr>
        <w:pStyle w:val="Heading2"/>
      </w:pPr>
      <w:bookmarkStart w:id="28" w:name="_Toc438507333"/>
      <w:r>
        <w:lastRenderedPageBreak/>
        <w:t>Settings</w:t>
      </w:r>
      <w:r w:rsidR="00BE2359">
        <w:t xml:space="preserve"> Component</w:t>
      </w:r>
      <w:bookmarkEnd w:id="28"/>
    </w:p>
    <w:p w:rsidR="00EE2919" w:rsidRDefault="00996EBC" w:rsidP="00EE2919">
      <w:r>
        <w:t>The “Settings” is used to personalize M</w:t>
      </w:r>
      <w:r w:rsidR="006B43BD">
        <w:t>oCab</w:t>
      </w:r>
      <w:r>
        <w:t>.</w:t>
      </w:r>
    </w:p>
    <w:p w:rsidR="00B43F57" w:rsidRDefault="00B43F57" w:rsidP="00EE2919">
      <w:r>
        <w:t xml:space="preserve">The user can </w:t>
      </w:r>
      <w:proofErr w:type="gramStart"/>
      <w:r>
        <w:t>toggle  the</w:t>
      </w:r>
      <w:proofErr w:type="gramEnd"/>
      <w:r>
        <w:t xml:space="preserve"> notifications for task, chat, and poll updates on or off.</w:t>
      </w:r>
    </w:p>
    <w:p w:rsidR="00B43F57" w:rsidRDefault="00B43F57" w:rsidP="00EE2919">
      <w:r>
        <w:t>The user can change the user color. All textboxes in a chat will be shown in this color. The colors of the other members get assigned random. It also changes the color of the tasks the user owns.</w:t>
      </w:r>
    </w:p>
    <w:p w:rsidR="00B43F57" w:rsidRDefault="00B43F57" w:rsidP="00EE2919"/>
    <w:p w:rsidR="00996EBC" w:rsidRDefault="00996EBC" w:rsidP="006B43BD">
      <w:pPr>
        <w:pStyle w:val="Heading3"/>
      </w:pPr>
      <w:bookmarkStart w:id="29" w:name="_Toc438507334"/>
      <w:r>
        <w:t>Use Cases</w:t>
      </w:r>
      <w:bookmarkEnd w:id="29"/>
    </w:p>
    <w:p w:rsidR="00996EBC" w:rsidRDefault="00996EBC" w:rsidP="00996EBC">
      <w:r>
        <w:t>Below all settings use cases are documented and visually lined out.</w:t>
      </w:r>
    </w:p>
    <w:p w:rsidR="00996EBC" w:rsidRDefault="006B43BD" w:rsidP="006B43BD">
      <w:pPr>
        <w:pStyle w:val="Heading4"/>
      </w:pPr>
      <w:r>
        <w:t>Overview</w:t>
      </w:r>
    </w:p>
    <w:p w:rsidR="00996EBC" w:rsidRDefault="004C1EEC" w:rsidP="00EE2919">
      <w:r w:rsidRPr="004C1EEC">
        <w:rPr>
          <w:noProof/>
          <w:lang w:val="de-CH" w:eastAsia="de-CH"/>
        </w:rPr>
        <w:drawing>
          <wp:inline distT="0" distB="0" distL="0" distR="0" wp14:anchorId="3EB30321" wp14:editId="748BD975">
            <wp:extent cx="5943600" cy="4088372"/>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088372"/>
                    </a:xfrm>
                    <a:prstGeom prst="rect">
                      <a:avLst/>
                    </a:prstGeom>
                    <a:noFill/>
                    <a:ln>
                      <a:noFill/>
                    </a:ln>
                  </pic:spPr>
                </pic:pic>
              </a:graphicData>
            </a:graphic>
          </wp:inline>
        </w:drawing>
      </w:r>
    </w:p>
    <w:p w:rsidR="004C1EEC" w:rsidRDefault="004C1EEC" w:rsidP="004C1EEC">
      <w:pPr>
        <w:pStyle w:val="Heading5"/>
      </w:pPr>
      <w:r>
        <w:t>TaskNotificationToogle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4C1EEC" w:rsidRPr="00C66BE6" w:rsidTr="004C1EEC">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C1EEC" w:rsidRPr="00C66BE6" w:rsidRDefault="004C1EEC" w:rsidP="004C1EEC">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36</w:t>
            </w:r>
          </w:p>
        </w:tc>
      </w:tr>
      <w:tr w:rsidR="004C1EEC" w:rsidRPr="00C66BE6" w:rsidTr="004C1EEC">
        <w:trPr>
          <w:trHeight w:val="225"/>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C1EEC" w:rsidRPr="00C66BE6" w:rsidRDefault="004C1EEC" w:rsidP="004C1EEC">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TaskNotificationToogle</w:t>
            </w:r>
          </w:p>
        </w:tc>
      </w:tr>
      <w:tr w:rsidR="004C1EEC" w:rsidRPr="00C66BE6" w:rsidTr="004C1EEC">
        <w:trPr>
          <w:trHeight w:val="225"/>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C1EEC" w:rsidRPr="00C66BE6" w:rsidRDefault="004C1EEC" w:rsidP="004C1EEC">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4C1EEC" w:rsidRPr="00C66BE6" w:rsidTr="004C1EEC">
        <w:trPr>
          <w:trHeight w:val="225"/>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C1EEC" w:rsidRPr="00C66BE6" w:rsidRDefault="004C1EEC" w:rsidP="004252FA">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w:t>
            </w:r>
            <w:r w:rsidR="004252FA">
              <w:rPr>
                <w:rFonts w:ascii="Calibri" w:eastAsia="Times New Roman" w:hAnsi="Calibri" w:cs="Times New Roman"/>
                <w:color w:val="000000"/>
                <w:sz w:val="16"/>
                <w:szCs w:val="16"/>
                <w:lang w:eastAsia="de-CH"/>
              </w:rPr>
              <w:t>turns the notification of a task update on or off</w:t>
            </w:r>
          </w:p>
        </w:tc>
      </w:tr>
      <w:tr w:rsidR="004C1EEC" w:rsidRPr="00C66BE6" w:rsidTr="004C1EEC">
        <w:trPr>
          <w:trHeight w:val="450"/>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C1EEC" w:rsidRPr="00C66BE6" w:rsidRDefault="004C1EEC" w:rsidP="004252FA">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 xml:space="preserve">2. User opened the </w:t>
            </w:r>
            <w:r w:rsidR="004252FA">
              <w:rPr>
                <w:rFonts w:ascii="Calibri" w:eastAsia="Times New Roman" w:hAnsi="Calibri" w:cs="Times New Roman"/>
                <w:color w:val="000000"/>
                <w:sz w:val="16"/>
                <w:szCs w:val="16"/>
                <w:lang w:eastAsia="de-CH"/>
              </w:rPr>
              <w:t>settings menu</w:t>
            </w:r>
          </w:p>
        </w:tc>
      </w:tr>
      <w:tr w:rsidR="004C1EEC" w:rsidRPr="00C66BE6" w:rsidTr="004252FA">
        <w:trPr>
          <w:trHeight w:val="536"/>
        </w:trPr>
        <w:tc>
          <w:tcPr>
            <w:tcW w:w="1820" w:type="dxa"/>
            <w:tcBorders>
              <w:top w:val="nil"/>
              <w:left w:val="single" w:sz="8" w:space="0" w:color="auto"/>
              <w:bottom w:val="nil"/>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4C1EEC" w:rsidRPr="004252FA" w:rsidRDefault="004C1EEC" w:rsidP="004252FA">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1. </w:t>
            </w:r>
            <w:r w:rsidR="004252FA">
              <w:rPr>
                <w:rFonts w:ascii="Calibri" w:eastAsia="Times New Roman" w:hAnsi="Calibri" w:cs="Times New Roman"/>
                <w:color w:val="000000"/>
                <w:sz w:val="16"/>
                <w:szCs w:val="16"/>
                <w:lang w:eastAsia="de-CH"/>
              </w:rPr>
              <w:t>U</w:t>
            </w:r>
            <w:r w:rsidR="004252FA" w:rsidRPr="00C66BE6">
              <w:rPr>
                <w:rFonts w:ascii="Calibri" w:eastAsia="Times New Roman" w:hAnsi="Calibri" w:cs="Times New Roman"/>
                <w:color w:val="000000"/>
                <w:sz w:val="16"/>
                <w:szCs w:val="16"/>
                <w:lang w:eastAsia="de-CH"/>
              </w:rPr>
              <w:t xml:space="preserve">ser </w:t>
            </w:r>
            <w:r w:rsidR="004252FA">
              <w:rPr>
                <w:rFonts w:ascii="Calibri" w:eastAsia="Times New Roman" w:hAnsi="Calibri" w:cs="Times New Roman"/>
                <w:color w:val="000000"/>
                <w:sz w:val="16"/>
                <w:szCs w:val="16"/>
                <w:lang w:eastAsia="de-CH"/>
              </w:rPr>
              <w:t>turns the notification of a task update on or off</w:t>
            </w:r>
            <w:r w:rsidR="004252FA">
              <w:rPr>
                <w:rFonts w:ascii="Calibri" w:eastAsia="Times New Roman" w:hAnsi="Calibri" w:cs="Times New Roman"/>
                <w:color w:val="000000"/>
                <w:sz w:val="16"/>
                <w:szCs w:val="16"/>
                <w:lang w:eastAsia="de-CH"/>
              </w:rPr>
              <w:br/>
              <w:t>2</w:t>
            </w:r>
            <w:r w:rsidRPr="004252FA">
              <w:rPr>
                <w:rFonts w:ascii="Calibri" w:eastAsia="Times New Roman" w:hAnsi="Calibri" w:cs="Times New Roman"/>
                <w:color w:val="000000"/>
                <w:sz w:val="16"/>
                <w:szCs w:val="16"/>
                <w:lang w:eastAsia="de-CH"/>
              </w:rPr>
              <w:t>. User saves changes</w:t>
            </w:r>
          </w:p>
        </w:tc>
      </w:tr>
      <w:tr w:rsidR="004C1EEC" w:rsidRPr="00C66BE6" w:rsidTr="004252FA">
        <w:trPr>
          <w:trHeight w:val="289"/>
        </w:trPr>
        <w:tc>
          <w:tcPr>
            <w:tcW w:w="1820" w:type="dxa"/>
            <w:tcBorders>
              <w:top w:val="nil"/>
              <w:left w:val="single" w:sz="8" w:space="0" w:color="auto"/>
              <w:bottom w:val="nil"/>
              <w:right w:val="single" w:sz="4" w:space="0" w:color="auto"/>
            </w:tcBorders>
            <w:shd w:val="clear" w:color="auto" w:fill="auto"/>
            <w:noWrap/>
            <w:hideMark/>
          </w:tcPr>
          <w:p w:rsidR="004C1EEC" w:rsidRPr="004252FA" w:rsidRDefault="004C1EEC" w:rsidP="004C1EEC">
            <w:pPr>
              <w:spacing w:before="0" w:after="0" w:line="240" w:lineRule="auto"/>
              <w:rPr>
                <w:rFonts w:ascii="Corbel" w:eastAsia="Times New Roman" w:hAnsi="Corbel" w:cs="Times New Roman"/>
                <w:b/>
                <w:bCs/>
                <w:color w:val="000000"/>
                <w:sz w:val="16"/>
                <w:szCs w:val="16"/>
                <w:lang w:eastAsia="de-CH"/>
              </w:rPr>
            </w:pPr>
            <w:r w:rsidRPr="004252FA">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4C1EEC" w:rsidRPr="00C66BE6" w:rsidRDefault="004252FA" w:rsidP="004252FA">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2a. The user cancels the </w:t>
            </w:r>
            <w:r>
              <w:rPr>
                <w:rFonts w:ascii="Calibri" w:eastAsia="Times New Roman" w:hAnsi="Calibri" w:cs="Times New Roman"/>
                <w:color w:val="000000"/>
                <w:sz w:val="16"/>
                <w:szCs w:val="16"/>
                <w:lang w:eastAsia="de-CH"/>
              </w:rPr>
              <w:t>changed settings</w:t>
            </w:r>
          </w:p>
        </w:tc>
      </w:tr>
      <w:tr w:rsidR="004C1EEC" w:rsidRPr="00C66BE6" w:rsidTr="004252FA">
        <w:trPr>
          <w:trHeight w:val="271"/>
        </w:trPr>
        <w:tc>
          <w:tcPr>
            <w:tcW w:w="1820" w:type="dxa"/>
            <w:tcBorders>
              <w:top w:val="nil"/>
              <w:left w:val="single" w:sz="8" w:space="0" w:color="auto"/>
              <w:bottom w:val="single" w:sz="8" w:space="0" w:color="auto"/>
              <w:right w:val="single" w:sz="4" w:space="0" w:color="auto"/>
            </w:tcBorders>
            <w:shd w:val="clear" w:color="auto" w:fill="auto"/>
            <w:noWrap/>
            <w:hideMark/>
          </w:tcPr>
          <w:p w:rsidR="004C1EEC" w:rsidRPr="00C66BE6" w:rsidRDefault="004C1EEC" w:rsidP="004C1EEC">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C1EEC" w:rsidRPr="00C66BE6" w:rsidRDefault="004C1EEC" w:rsidP="004C1EEC">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4C1EEC" w:rsidRDefault="004C1EEC" w:rsidP="004C1EEC"/>
    <w:p w:rsidR="004252FA" w:rsidRDefault="004252FA" w:rsidP="004252FA">
      <w:pPr>
        <w:pStyle w:val="Heading5"/>
      </w:pPr>
      <w:r>
        <w:t>ChatNotificationToogle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4252FA" w:rsidRPr="00C66BE6" w:rsidTr="008E588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37</w:t>
            </w:r>
          </w:p>
        </w:tc>
      </w:tr>
      <w:tr w:rsidR="004252FA"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ChatNotificationToogle</w:t>
            </w:r>
          </w:p>
        </w:tc>
      </w:tr>
      <w:tr w:rsidR="004252FA"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4252FA"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252FA" w:rsidRPr="00C66BE6" w:rsidRDefault="004252FA" w:rsidP="004252FA">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turns the notification of a chat update on or off</w:t>
            </w:r>
          </w:p>
        </w:tc>
      </w:tr>
      <w:tr w:rsidR="004252FA" w:rsidRPr="00C66BE6" w:rsidTr="008E588D">
        <w:trPr>
          <w:trHeight w:val="450"/>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settings menu</w:t>
            </w:r>
          </w:p>
        </w:tc>
      </w:tr>
      <w:tr w:rsidR="004252FA" w:rsidRPr="00C66BE6" w:rsidTr="008E588D">
        <w:trPr>
          <w:trHeight w:val="536"/>
        </w:trPr>
        <w:tc>
          <w:tcPr>
            <w:tcW w:w="1820" w:type="dxa"/>
            <w:tcBorders>
              <w:top w:val="nil"/>
              <w:left w:val="single" w:sz="8" w:space="0" w:color="auto"/>
              <w:bottom w:val="nil"/>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252FA" w:rsidRPr="004252FA" w:rsidRDefault="004252FA" w:rsidP="00C305B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w:t>
            </w:r>
            <w:r w:rsidRPr="00C66BE6">
              <w:rPr>
                <w:rFonts w:ascii="Calibri" w:eastAsia="Times New Roman" w:hAnsi="Calibri" w:cs="Times New Roman"/>
                <w:color w:val="000000"/>
                <w:sz w:val="16"/>
                <w:szCs w:val="16"/>
                <w:lang w:eastAsia="de-CH"/>
              </w:rPr>
              <w:t xml:space="preserve">ser </w:t>
            </w:r>
            <w:r>
              <w:rPr>
                <w:rFonts w:ascii="Calibri" w:eastAsia="Times New Roman" w:hAnsi="Calibri" w:cs="Times New Roman"/>
                <w:color w:val="000000"/>
                <w:sz w:val="16"/>
                <w:szCs w:val="16"/>
                <w:lang w:eastAsia="de-CH"/>
              </w:rPr>
              <w:t>turns the notification of a</w:t>
            </w:r>
            <w:r w:rsidR="00C305BD">
              <w:rPr>
                <w:rFonts w:ascii="Calibri" w:eastAsia="Times New Roman" w:hAnsi="Calibri" w:cs="Times New Roman"/>
                <w:color w:val="000000"/>
                <w:sz w:val="16"/>
                <w:szCs w:val="16"/>
                <w:lang w:eastAsia="de-CH"/>
              </w:rPr>
              <w:t>chat</w:t>
            </w:r>
            <w:r>
              <w:rPr>
                <w:rFonts w:ascii="Calibri" w:eastAsia="Times New Roman" w:hAnsi="Calibri" w:cs="Times New Roman"/>
                <w:color w:val="000000"/>
                <w:sz w:val="16"/>
                <w:szCs w:val="16"/>
                <w:lang w:eastAsia="de-CH"/>
              </w:rPr>
              <w:t xml:space="preserve"> update on or off</w:t>
            </w:r>
            <w:r>
              <w:rPr>
                <w:rFonts w:ascii="Calibri" w:eastAsia="Times New Roman" w:hAnsi="Calibri" w:cs="Times New Roman"/>
                <w:color w:val="000000"/>
                <w:sz w:val="16"/>
                <w:szCs w:val="16"/>
                <w:lang w:eastAsia="de-CH"/>
              </w:rPr>
              <w:br/>
              <w:t>2</w:t>
            </w:r>
            <w:r w:rsidRPr="004252FA">
              <w:rPr>
                <w:rFonts w:ascii="Calibri" w:eastAsia="Times New Roman" w:hAnsi="Calibri" w:cs="Times New Roman"/>
                <w:color w:val="000000"/>
                <w:sz w:val="16"/>
                <w:szCs w:val="16"/>
                <w:lang w:eastAsia="de-CH"/>
              </w:rPr>
              <w:t>. User saves changes</w:t>
            </w:r>
          </w:p>
        </w:tc>
      </w:tr>
      <w:tr w:rsidR="004252FA" w:rsidRPr="00C66BE6" w:rsidTr="008E588D">
        <w:trPr>
          <w:trHeight w:val="289"/>
        </w:trPr>
        <w:tc>
          <w:tcPr>
            <w:tcW w:w="1820" w:type="dxa"/>
            <w:tcBorders>
              <w:top w:val="nil"/>
              <w:left w:val="single" w:sz="8" w:space="0" w:color="auto"/>
              <w:bottom w:val="nil"/>
              <w:right w:val="single" w:sz="4" w:space="0" w:color="auto"/>
            </w:tcBorders>
            <w:shd w:val="clear" w:color="auto" w:fill="auto"/>
            <w:noWrap/>
            <w:hideMark/>
          </w:tcPr>
          <w:p w:rsidR="004252FA" w:rsidRPr="004252FA" w:rsidRDefault="004252FA" w:rsidP="008E588D">
            <w:pPr>
              <w:spacing w:before="0" w:after="0" w:line="240" w:lineRule="auto"/>
              <w:rPr>
                <w:rFonts w:ascii="Corbel" w:eastAsia="Times New Roman" w:hAnsi="Corbel" w:cs="Times New Roman"/>
                <w:b/>
                <w:bCs/>
                <w:color w:val="000000"/>
                <w:sz w:val="16"/>
                <w:szCs w:val="16"/>
                <w:lang w:eastAsia="de-CH"/>
              </w:rPr>
            </w:pPr>
            <w:r w:rsidRPr="004252FA">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2a. The user cancels the </w:t>
            </w:r>
            <w:r>
              <w:rPr>
                <w:rFonts w:ascii="Calibri" w:eastAsia="Times New Roman" w:hAnsi="Calibri" w:cs="Times New Roman"/>
                <w:color w:val="000000"/>
                <w:sz w:val="16"/>
                <w:szCs w:val="16"/>
                <w:lang w:eastAsia="de-CH"/>
              </w:rPr>
              <w:t>changed settings</w:t>
            </w:r>
          </w:p>
        </w:tc>
      </w:tr>
      <w:tr w:rsidR="004252FA" w:rsidRPr="00C66BE6" w:rsidTr="008E588D">
        <w:trPr>
          <w:trHeight w:val="271"/>
        </w:trPr>
        <w:tc>
          <w:tcPr>
            <w:tcW w:w="1820" w:type="dxa"/>
            <w:tcBorders>
              <w:top w:val="nil"/>
              <w:left w:val="single" w:sz="8" w:space="0" w:color="auto"/>
              <w:bottom w:val="single" w:sz="8" w:space="0" w:color="auto"/>
              <w:right w:val="single" w:sz="4" w:space="0" w:color="auto"/>
            </w:tcBorders>
            <w:shd w:val="clear" w:color="auto" w:fill="auto"/>
            <w:noWrap/>
            <w:hideMark/>
          </w:tcPr>
          <w:p w:rsidR="004252FA" w:rsidRPr="00C66BE6" w:rsidRDefault="004252FA"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252FA" w:rsidRPr="00C66BE6" w:rsidRDefault="004252FA"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996EBC" w:rsidRDefault="00996EBC" w:rsidP="00EE2919"/>
    <w:p w:rsidR="00C305BD" w:rsidRDefault="00C305BD" w:rsidP="00C305BD">
      <w:pPr>
        <w:pStyle w:val="Heading5"/>
      </w:pPr>
      <w:r>
        <w:t>PollNotificationToogle</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305BD" w:rsidRPr="00C66BE6" w:rsidTr="008E588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38</w:t>
            </w:r>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PollNotificationToogle</w:t>
            </w:r>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turns the notification of a task update on or off</w:t>
            </w:r>
          </w:p>
        </w:tc>
      </w:tr>
      <w:tr w:rsidR="00C305BD" w:rsidRPr="00C66BE6" w:rsidTr="008E588D">
        <w:trPr>
          <w:trHeight w:val="450"/>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settings menu</w:t>
            </w:r>
          </w:p>
        </w:tc>
      </w:tr>
      <w:tr w:rsidR="00C305BD" w:rsidRPr="00C66BE6" w:rsidTr="008E588D">
        <w:trPr>
          <w:trHeight w:val="536"/>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305BD" w:rsidRPr="004252FA" w:rsidRDefault="00C305BD" w:rsidP="00C305B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w:t>
            </w:r>
            <w:r w:rsidRPr="00C66BE6">
              <w:rPr>
                <w:rFonts w:ascii="Calibri" w:eastAsia="Times New Roman" w:hAnsi="Calibri" w:cs="Times New Roman"/>
                <w:color w:val="000000"/>
                <w:sz w:val="16"/>
                <w:szCs w:val="16"/>
                <w:lang w:eastAsia="de-CH"/>
              </w:rPr>
              <w:t xml:space="preserve">ser </w:t>
            </w:r>
            <w:r>
              <w:rPr>
                <w:rFonts w:ascii="Calibri" w:eastAsia="Times New Roman" w:hAnsi="Calibri" w:cs="Times New Roman"/>
                <w:color w:val="000000"/>
                <w:sz w:val="16"/>
                <w:szCs w:val="16"/>
                <w:lang w:eastAsia="de-CH"/>
              </w:rPr>
              <w:t>turns the notification of a poll update on or off</w:t>
            </w:r>
            <w:r>
              <w:rPr>
                <w:rFonts w:ascii="Calibri" w:eastAsia="Times New Roman" w:hAnsi="Calibri" w:cs="Times New Roman"/>
                <w:color w:val="000000"/>
                <w:sz w:val="16"/>
                <w:szCs w:val="16"/>
                <w:lang w:eastAsia="de-CH"/>
              </w:rPr>
              <w:br/>
              <w:t>2</w:t>
            </w:r>
            <w:r w:rsidRPr="004252FA">
              <w:rPr>
                <w:rFonts w:ascii="Calibri" w:eastAsia="Times New Roman" w:hAnsi="Calibri" w:cs="Times New Roman"/>
                <w:color w:val="000000"/>
                <w:sz w:val="16"/>
                <w:szCs w:val="16"/>
                <w:lang w:eastAsia="de-CH"/>
              </w:rPr>
              <w:t>. User saves changes</w:t>
            </w:r>
          </w:p>
        </w:tc>
      </w:tr>
      <w:tr w:rsidR="00C305BD" w:rsidRPr="00C66BE6" w:rsidTr="008E588D">
        <w:trPr>
          <w:trHeight w:val="289"/>
        </w:trPr>
        <w:tc>
          <w:tcPr>
            <w:tcW w:w="1820" w:type="dxa"/>
            <w:tcBorders>
              <w:top w:val="nil"/>
              <w:left w:val="single" w:sz="8" w:space="0" w:color="auto"/>
              <w:bottom w:val="nil"/>
              <w:right w:val="single" w:sz="4" w:space="0" w:color="auto"/>
            </w:tcBorders>
            <w:shd w:val="clear" w:color="auto" w:fill="auto"/>
            <w:noWrap/>
            <w:hideMark/>
          </w:tcPr>
          <w:p w:rsidR="00C305BD" w:rsidRPr="004252FA" w:rsidRDefault="00C305BD" w:rsidP="008E588D">
            <w:pPr>
              <w:spacing w:before="0" w:after="0" w:line="240" w:lineRule="auto"/>
              <w:rPr>
                <w:rFonts w:ascii="Corbel" w:eastAsia="Times New Roman" w:hAnsi="Corbel" w:cs="Times New Roman"/>
                <w:b/>
                <w:bCs/>
                <w:color w:val="000000"/>
                <w:sz w:val="16"/>
                <w:szCs w:val="16"/>
                <w:lang w:eastAsia="de-CH"/>
              </w:rPr>
            </w:pPr>
            <w:r w:rsidRPr="004252FA">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2a. The user cancels the </w:t>
            </w:r>
            <w:r>
              <w:rPr>
                <w:rFonts w:ascii="Calibri" w:eastAsia="Times New Roman" w:hAnsi="Calibri" w:cs="Times New Roman"/>
                <w:color w:val="000000"/>
                <w:sz w:val="16"/>
                <w:szCs w:val="16"/>
                <w:lang w:eastAsia="de-CH"/>
              </w:rPr>
              <w:t>changed settings</w:t>
            </w:r>
          </w:p>
        </w:tc>
      </w:tr>
      <w:tr w:rsidR="00C305BD" w:rsidRPr="00C66BE6" w:rsidTr="008E588D">
        <w:trPr>
          <w:trHeight w:val="271"/>
        </w:trPr>
        <w:tc>
          <w:tcPr>
            <w:tcW w:w="1820" w:type="dxa"/>
            <w:tcBorders>
              <w:top w:val="nil"/>
              <w:left w:val="single" w:sz="8" w:space="0" w:color="auto"/>
              <w:bottom w:val="single" w:sz="8" w:space="0" w:color="auto"/>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305BD" w:rsidRDefault="00C305BD"/>
    <w:p w:rsidR="00C305BD" w:rsidRDefault="00C305BD"/>
    <w:p w:rsidR="00C305BD" w:rsidRDefault="00C305BD" w:rsidP="00C305BD">
      <w:pPr>
        <w:pStyle w:val="Heading5"/>
      </w:pPr>
      <w:r>
        <w:t>ChangeChatUserColor</w:t>
      </w:r>
    </w:p>
    <w:tbl>
      <w:tblPr>
        <w:tblW w:w="7960" w:type="dxa"/>
        <w:tblInd w:w="-10" w:type="dxa"/>
        <w:tblCellMar>
          <w:left w:w="70" w:type="dxa"/>
          <w:right w:w="70" w:type="dxa"/>
        </w:tblCellMar>
        <w:tblLook w:val="04A0" w:firstRow="1" w:lastRow="0" w:firstColumn="1" w:lastColumn="0" w:noHBand="0" w:noVBand="1"/>
      </w:tblPr>
      <w:tblGrid>
        <w:gridCol w:w="1820"/>
        <w:gridCol w:w="6140"/>
      </w:tblGrid>
      <w:tr w:rsidR="00C305BD" w:rsidRPr="00C66BE6" w:rsidTr="008E588D">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39</w:t>
            </w:r>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ChangeChatUserColor</w:t>
            </w:r>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User</w:t>
            </w:r>
          </w:p>
        </w:tc>
      </w:tr>
      <w:tr w:rsidR="00C305BD" w:rsidRPr="00C66BE6" w:rsidTr="008E588D">
        <w:trPr>
          <w:trHeight w:val="225"/>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C305BD" w:rsidRPr="00C66BE6" w:rsidRDefault="00C305BD" w:rsidP="00641458">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changes the color of chat </w:t>
            </w:r>
            <w:r w:rsidR="00641458">
              <w:rPr>
                <w:rFonts w:ascii="Calibri" w:eastAsia="Times New Roman" w:hAnsi="Calibri" w:cs="Times New Roman"/>
                <w:color w:val="000000"/>
                <w:sz w:val="16"/>
                <w:szCs w:val="16"/>
                <w:lang w:eastAsia="de-CH"/>
              </w:rPr>
              <w:t>boxes</w:t>
            </w:r>
          </w:p>
        </w:tc>
      </w:tr>
      <w:tr w:rsidR="00C305BD" w:rsidRPr="00C66BE6" w:rsidTr="008E588D">
        <w:trPr>
          <w:trHeight w:val="450"/>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1. User is logged in</w:t>
            </w:r>
            <w:r w:rsidRPr="00C66BE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settings menu</w:t>
            </w:r>
          </w:p>
        </w:tc>
      </w:tr>
      <w:tr w:rsidR="00C305BD" w:rsidRPr="00C66BE6" w:rsidTr="008E588D">
        <w:trPr>
          <w:trHeight w:val="536"/>
        </w:trPr>
        <w:tc>
          <w:tcPr>
            <w:tcW w:w="1820" w:type="dxa"/>
            <w:tcBorders>
              <w:top w:val="nil"/>
              <w:left w:val="single" w:sz="8" w:space="0" w:color="auto"/>
              <w:bottom w:val="nil"/>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C305BD" w:rsidRPr="004252FA" w:rsidRDefault="00C305BD" w:rsidP="00641458">
            <w:pPr>
              <w:spacing w:before="0" w:after="0" w:line="240" w:lineRule="auto"/>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 xml:space="preserve">1. </w:t>
            </w:r>
            <w:r>
              <w:rPr>
                <w:rFonts w:ascii="Calibri" w:eastAsia="Times New Roman" w:hAnsi="Calibri" w:cs="Times New Roman"/>
                <w:color w:val="000000"/>
                <w:sz w:val="16"/>
                <w:szCs w:val="16"/>
                <w:lang w:eastAsia="de-CH"/>
              </w:rPr>
              <w:t>U</w:t>
            </w:r>
            <w:r w:rsidRPr="00C66BE6">
              <w:rPr>
                <w:rFonts w:ascii="Calibri" w:eastAsia="Times New Roman" w:hAnsi="Calibri" w:cs="Times New Roman"/>
                <w:color w:val="000000"/>
                <w:sz w:val="16"/>
                <w:szCs w:val="16"/>
                <w:lang w:eastAsia="de-CH"/>
              </w:rPr>
              <w:t xml:space="preserve">ser </w:t>
            </w:r>
            <w:r>
              <w:rPr>
                <w:rFonts w:ascii="Calibri" w:eastAsia="Times New Roman" w:hAnsi="Calibri" w:cs="Times New Roman"/>
                <w:color w:val="000000"/>
                <w:sz w:val="16"/>
                <w:szCs w:val="16"/>
                <w:lang w:eastAsia="de-CH"/>
              </w:rPr>
              <w:t xml:space="preserve">changes the color of chat </w:t>
            </w:r>
            <w:r w:rsidR="00641458">
              <w:rPr>
                <w:rFonts w:ascii="Calibri" w:eastAsia="Times New Roman" w:hAnsi="Calibri" w:cs="Times New Roman"/>
                <w:color w:val="000000"/>
                <w:sz w:val="16"/>
                <w:szCs w:val="16"/>
                <w:lang w:eastAsia="de-CH"/>
              </w:rPr>
              <w:t>boxes</w:t>
            </w:r>
            <w:r>
              <w:rPr>
                <w:rFonts w:ascii="Calibri" w:eastAsia="Times New Roman" w:hAnsi="Calibri" w:cs="Times New Roman"/>
                <w:color w:val="000000"/>
                <w:sz w:val="16"/>
                <w:szCs w:val="16"/>
                <w:lang w:eastAsia="de-CH"/>
              </w:rPr>
              <w:br/>
              <w:t>2</w:t>
            </w:r>
            <w:r w:rsidRPr="004252FA">
              <w:rPr>
                <w:rFonts w:ascii="Calibri" w:eastAsia="Times New Roman" w:hAnsi="Calibri" w:cs="Times New Roman"/>
                <w:color w:val="000000"/>
                <w:sz w:val="16"/>
                <w:szCs w:val="16"/>
                <w:lang w:eastAsia="de-CH"/>
              </w:rPr>
              <w:t>. User saves changes</w:t>
            </w:r>
          </w:p>
        </w:tc>
      </w:tr>
      <w:tr w:rsidR="00C305BD" w:rsidRPr="00C66BE6" w:rsidTr="008E588D">
        <w:trPr>
          <w:trHeight w:val="289"/>
        </w:trPr>
        <w:tc>
          <w:tcPr>
            <w:tcW w:w="1820" w:type="dxa"/>
            <w:tcBorders>
              <w:top w:val="nil"/>
              <w:left w:val="single" w:sz="8" w:space="0" w:color="auto"/>
              <w:bottom w:val="nil"/>
              <w:right w:val="single" w:sz="4" w:space="0" w:color="auto"/>
            </w:tcBorders>
            <w:shd w:val="clear" w:color="auto" w:fill="auto"/>
            <w:noWrap/>
            <w:hideMark/>
          </w:tcPr>
          <w:p w:rsidR="00C305BD" w:rsidRPr="004252FA" w:rsidRDefault="00C305BD" w:rsidP="008E588D">
            <w:pPr>
              <w:spacing w:before="0" w:after="0" w:line="240" w:lineRule="auto"/>
              <w:rPr>
                <w:rFonts w:ascii="Corbel" w:eastAsia="Times New Roman" w:hAnsi="Corbel" w:cs="Times New Roman"/>
                <w:b/>
                <w:bCs/>
                <w:color w:val="000000"/>
                <w:sz w:val="16"/>
                <w:szCs w:val="16"/>
                <w:lang w:eastAsia="de-CH"/>
              </w:rPr>
            </w:pPr>
            <w:r w:rsidRPr="004252FA">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2a. The user cancels the </w:t>
            </w:r>
            <w:r>
              <w:rPr>
                <w:rFonts w:ascii="Calibri" w:eastAsia="Times New Roman" w:hAnsi="Calibri" w:cs="Times New Roman"/>
                <w:color w:val="000000"/>
                <w:sz w:val="16"/>
                <w:szCs w:val="16"/>
                <w:lang w:eastAsia="de-CH"/>
              </w:rPr>
              <w:t>changed settings</w:t>
            </w:r>
          </w:p>
        </w:tc>
      </w:tr>
      <w:tr w:rsidR="00C305BD" w:rsidRPr="00C66BE6" w:rsidTr="008E588D">
        <w:trPr>
          <w:trHeight w:val="271"/>
        </w:trPr>
        <w:tc>
          <w:tcPr>
            <w:tcW w:w="1820" w:type="dxa"/>
            <w:tcBorders>
              <w:top w:val="nil"/>
              <w:left w:val="single" w:sz="8" w:space="0" w:color="auto"/>
              <w:bottom w:val="single" w:sz="8" w:space="0" w:color="auto"/>
              <w:right w:val="single" w:sz="4" w:space="0" w:color="auto"/>
            </w:tcBorders>
            <w:shd w:val="clear" w:color="auto" w:fill="auto"/>
            <w:noWrap/>
            <w:hideMark/>
          </w:tcPr>
          <w:p w:rsidR="00C305BD" w:rsidRPr="00C66BE6" w:rsidRDefault="00C305BD" w:rsidP="008E588D">
            <w:pPr>
              <w:spacing w:before="0" w:after="0" w:line="240" w:lineRule="auto"/>
              <w:rPr>
                <w:rFonts w:ascii="Corbel" w:eastAsia="Times New Roman" w:hAnsi="Corbel" w:cs="Times New Roman"/>
                <w:b/>
                <w:bCs/>
                <w:color w:val="000000"/>
                <w:sz w:val="16"/>
                <w:szCs w:val="16"/>
                <w:lang w:val="de-CH" w:eastAsia="de-CH"/>
              </w:rPr>
            </w:pPr>
            <w:r w:rsidRPr="00C66BE6">
              <w:rPr>
                <w:rFonts w:ascii="Corbel" w:eastAsia="Times New Roman" w:hAnsi="Corbel" w:cs="Times New Roman"/>
                <w:b/>
                <w:bCs/>
                <w:color w:val="000000"/>
                <w:sz w:val="16"/>
                <w:szCs w:val="16"/>
                <w:lang w:val="de-CH"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C305BD" w:rsidRPr="00C66BE6" w:rsidRDefault="00C305BD" w:rsidP="008E588D">
            <w:pPr>
              <w:spacing w:before="0" w:after="0" w:line="240" w:lineRule="auto"/>
              <w:rPr>
                <w:rFonts w:ascii="Calibri" w:eastAsia="Times New Roman" w:hAnsi="Calibri" w:cs="Times New Roman"/>
                <w:color w:val="000000"/>
                <w:sz w:val="16"/>
                <w:szCs w:val="16"/>
                <w:lang w:val="de-CH" w:eastAsia="de-CH"/>
              </w:rPr>
            </w:pPr>
            <w:r w:rsidRPr="00C66BE6">
              <w:rPr>
                <w:rFonts w:ascii="Calibri" w:eastAsia="Times New Roman" w:hAnsi="Calibri" w:cs="Times New Roman"/>
                <w:color w:val="000000"/>
                <w:sz w:val="16"/>
                <w:szCs w:val="16"/>
                <w:lang w:val="de-CH" w:eastAsia="de-CH"/>
              </w:rPr>
              <w:t>None</w:t>
            </w:r>
          </w:p>
        </w:tc>
      </w:tr>
    </w:tbl>
    <w:p w:rsidR="00C305BD" w:rsidRDefault="00C305BD" w:rsidP="00C305BD">
      <w:pPr>
        <w:rPr>
          <w:caps/>
          <w:spacing w:val="15"/>
        </w:rPr>
      </w:pPr>
      <w:r>
        <w:br w:type="page"/>
      </w:r>
    </w:p>
    <w:p w:rsidR="00C11348" w:rsidRDefault="00C11348" w:rsidP="00C11348">
      <w:pPr>
        <w:pStyle w:val="Heading2"/>
      </w:pPr>
      <w:bookmarkStart w:id="30" w:name="_Toc438507335"/>
      <w:r>
        <w:lastRenderedPageBreak/>
        <w:t>UI Design</w:t>
      </w:r>
      <w:bookmarkEnd w:id="30"/>
    </w:p>
    <w:p w:rsidR="00BE2359" w:rsidRDefault="00BE2359">
      <w:pPr>
        <w:rPr>
          <w:caps/>
          <w:spacing w:val="15"/>
        </w:rPr>
      </w:pPr>
    </w:p>
    <w:p w:rsidR="00C11348" w:rsidRDefault="00C11348">
      <w:pPr>
        <w:rPr>
          <w:caps/>
          <w:spacing w:val="15"/>
        </w:rPr>
      </w:pPr>
      <w:r>
        <w:br w:type="page"/>
      </w:r>
    </w:p>
    <w:p w:rsidR="00EE2919" w:rsidRDefault="00EE2919" w:rsidP="00EE2919">
      <w:pPr>
        <w:pStyle w:val="Heading2"/>
      </w:pPr>
      <w:bookmarkStart w:id="31" w:name="_Toc438507336"/>
      <w:r>
        <w:lastRenderedPageBreak/>
        <w:t>Backend</w:t>
      </w:r>
      <w:r w:rsidR="0071450F">
        <w:t xml:space="preserve"> Components</w:t>
      </w:r>
      <w:bookmarkEnd w:id="31"/>
    </w:p>
    <w:p w:rsidR="00EE2919" w:rsidRDefault="00EE2919" w:rsidP="00EE2919"/>
    <w:p w:rsidR="00EE2919" w:rsidRDefault="00EE2919" w:rsidP="00EE2919">
      <w:pPr>
        <w:pStyle w:val="Heading3"/>
      </w:pPr>
      <w:bookmarkStart w:id="32" w:name="_Toc438507337"/>
      <w:r>
        <w:t>Database Module</w:t>
      </w:r>
      <w:bookmarkEnd w:id="32"/>
    </w:p>
    <w:p w:rsidR="00F736CD" w:rsidRDefault="00F736CD" w:rsidP="00F736CD">
      <w:pPr>
        <w:pStyle w:val="Heading4"/>
      </w:pPr>
      <w:r>
        <w:t>Config Tables</w:t>
      </w:r>
    </w:p>
    <w:p w:rsidR="00F736CD" w:rsidRDefault="00F736CD" w:rsidP="00F736CD">
      <w:r>
        <w:rPr>
          <w:noProof/>
          <w:lang w:val="de-CH" w:eastAsia="de-CH"/>
        </w:rPr>
        <w:drawing>
          <wp:inline distT="0" distB="0" distL="0" distR="0">
            <wp:extent cx="5936615" cy="484505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6615" cy="4845050"/>
                    </a:xfrm>
                    <a:prstGeom prst="rect">
                      <a:avLst/>
                    </a:prstGeom>
                    <a:noFill/>
                    <a:ln>
                      <a:noFill/>
                    </a:ln>
                  </pic:spPr>
                </pic:pic>
              </a:graphicData>
            </a:graphic>
          </wp:inline>
        </w:drawing>
      </w:r>
    </w:p>
    <w:p w:rsidR="00F736CD" w:rsidRDefault="00F736CD" w:rsidP="00F736CD"/>
    <w:p w:rsidR="00F736CD" w:rsidRDefault="00F736CD" w:rsidP="00F736CD">
      <w:pPr>
        <w:pStyle w:val="Heading4"/>
      </w:pPr>
      <w:r>
        <w:t>Admin Tables</w:t>
      </w:r>
    </w:p>
    <w:p w:rsidR="00F736CD" w:rsidRPr="00F736CD" w:rsidRDefault="00F736CD" w:rsidP="00F736CD">
      <w:r>
        <w:rPr>
          <w:noProof/>
          <w:lang w:val="de-CH" w:eastAsia="de-CH"/>
        </w:rPr>
        <w:lastRenderedPageBreak/>
        <w:drawing>
          <wp:inline distT="0" distB="0" distL="0" distR="0">
            <wp:extent cx="5936615" cy="4182745"/>
            <wp:effectExtent l="0" t="0" r="698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6615" cy="4182745"/>
                    </a:xfrm>
                    <a:prstGeom prst="rect">
                      <a:avLst/>
                    </a:prstGeom>
                    <a:noFill/>
                    <a:ln>
                      <a:noFill/>
                    </a:ln>
                  </pic:spPr>
                </pic:pic>
              </a:graphicData>
            </a:graphic>
          </wp:inline>
        </w:drawing>
      </w:r>
      <w:bookmarkStart w:id="33" w:name="_GoBack"/>
      <w:bookmarkEnd w:id="33"/>
    </w:p>
    <w:p w:rsidR="00EE2919" w:rsidRDefault="00EE2919" w:rsidP="00EE2919"/>
    <w:p w:rsidR="00EE2919" w:rsidRDefault="00EE2919" w:rsidP="00EE2919">
      <w:pPr>
        <w:pStyle w:val="Heading4"/>
      </w:pPr>
      <w:r>
        <w:t>Programmability</w:t>
      </w:r>
    </w:p>
    <w:p w:rsidR="00EE2919" w:rsidRDefault="00EE2919" w:rsidP="00EE2919"/>
    <w:p w:rsidR="00EE2919" w:rsidRDefault="00EE2919" w:rsidP="00EE2919">
      <w:pPr>
        <w:pStyle w:val="Heading5"/>
      </w:pPr>
      <w:r>
        <w:t>Stored Procedures</w:t>
      </w:r>
    </w:p>
    <w:p w:rsidR="00EE2919" w:rsidRDefault="00EE2919" w:rsidP="00EE2919"/>
    <w:p w:rsidR="00EE2919" w:rsidRDefault="00EE2919" w:rsidP="00EE2919">
      <w:pPr>
        <w:pStyle w:val="Heading5"/>
      </w:pPr>
      <w:r>
        <w:t>Views</w:t>
      </w:r>
    </w:p>
    <w:p w:rsidR="00EE2919" w:rsidRDefault="00EE2919" w:rsidP="00EE2919"/>
    <w:p w:rsidR="00EE2919" w:rsidRDefault="00EE2919" w:rsidP="00EE2919">
      <w:pPr>
        <w:pStyle w:val="Heading5"/>
      </w:pPr>
      <w:r>
        <w:t>Triggers</w:t>
      </w:r>
    </w:p>
    <w:p w:rsidR="00EE2919" w:rsidRDefault="00EE2919" w:rsidP="00EE2919"/>
    <w:p w:rsidR="00BE2359" w:rsidRDefault="00BE2359">
      <w:pPr>
        <w:rPr>
          <w:caps/>
          <w:spacing w:val="15"/>
        </w:rPr>
      </w:pPr>
      <w:r>
        <w:br w:type="page"/>
      </w:r>
    </w:p>
    <w:p w:rsidR="00EE2919" w:rsidRDefault="00EE2919" w:rsidP="00EE2919">
      <w:pPr>
        <w:pStyle w:val="Heading2"/>
      </w:pPr>
      <w:bookmarkStart w:id="34" w:name="_Toc438507338"/>
      <w:r>
        <w:lastRenderedPageBreak/>
        <w:t>WebService</w:t>
      </w:r>
      <w:r w:rsidR="00727861">
        <w:t xml:space="preserve"> Component</w:t>
      </w:r>
      <w:r w:rsidR="00646C3A">
        <w:t>s</w:t>
      </w:r>
      <w:bookmarkEnd w:id="34"/>
    </w:p>
    <w:p w:rsidR="00EE2919" w:rsidRDefault="00EE2919" w:rsidP="00EE2919"/>
    <w:p w:rsidR="00EE2919" w:rsidRDefault="00EE2919" w:rsidP="00EE2919">
      <w:pPr>
        <w:pStyle w:val="Heading3"/>
      </w:pPr>
      <w:bookmarkStart w:id="35" w:name="_Toc438507339"/>
      <w:r>
        <w:t>Functions</w:t>
      </w:r>
      <w:bookmarkEnd w:id="35"/>
    </w:p>
    <w:p w:rsidR="00EE2919" w:rsidRDefault="00EE2919" w:rsidP="00EE2919"/>
    <w:p w:rsidR="00EE2919" w:rsidRDefault="00EE2919" w:rsidP="00EE2919">
      <w:pPr>
        <w:pStyle w:val="Heading3"/>
      </w:pPr>
      <w:bookmarkStart w:id="36" w:name="_Toc438507340"/>
      <w:r>
        <w:t>Bindings</w:t>
      </w:r>
      <w:bookmarkEnd w:id="36"/>
    </w:p>
    <w:p w:rsidR="0071450F" w:rsidRDefault="0071450F" w:rsidP="0071450F"/>
    <w:p w:rsidR="00BE2359" w:rsidRDefault="00BE2359">
      <w:pPr>
        <w:rPr>
          <w:caps/>
          <w:spacing w:val="15"/>
        </w:rPr>
      </w:pPr>
      <w:bookmarkStart w:id="37" w:name="_Security_Components"/>
      <w:bookmarkEnd w:id="37"/>
      <w:r>
        <w:br w:type="page"/>
      </w:r>
    </w:p>
    <w:p w:rsidR="0071450F" w:rsidRDefault="0071450F" w:rsidP="0071450F">
      <w:pPr>
        <w:pStyle w:val="Heading2"/>
      </w:pPr>
      <w:bookmarkStart w:id="38" w:name="_Toc438507341"/>
      <w:r>
        <w:lastRenderedPageBreak/>
        <w:t>Security Components</w:t>
      </w:r>
      <w:bookmarkEnd w:id="38"/>
    </w:p>
    <w:p w:rsidR="0071450F" w:rsidRDefault="0071450F" w:rsidP="0071450F"/>
    <w:p w:rsidR="00BE2359" w:rsidRDefault="00BE2359">
      <w:pPr>
        <w:rPr>
          <w:caps/>
          <w:spacing w:val="15"/>
        </w:rPr>
      </w:pPr>
      <w:r>
        <w:br w:type="page"/>
      </w:r>
    </w:p>
    <w:p w:rsidR="0071450F" w:rsidRDefault="0071450F" w:rsidP="0071450F">
      <w:pPr>
        <w:pStyle w:val="Heading2"/>
      </w:pPr>
      <w:bookmarkStart w:id="39" w:name="_Toc438507342"/>
      <w:r>
        <w:lastRenderedPageBreak/>
        <w:t>Logging Components</w:t>
      </w:r>
      <w:bookmarkEnd w:id="39"/>
    </w:p>
    <w:p w:rsidR="00A451D3" w:rsidRDefault="00A451D3" w:rsidP="00A451D3"/>
    <w:p w:rsidR="00A451D3" w:rsidRDefault="00A451D3">
      <w:pPr>
        <w:rPr>
          <w:caps/>
          <w:color w:val="FFFFFF" w:themeColor="background1"/>
          <w:spacing w:val="15"/>
          <w:sz w:val="22"/>
          <w:szCs w:val="22"/>
        </w:rPr>
      </w:pPr>
      <w:r>
        <w:br w:type="page"/>
      </w:r>
    </w:p>
    <w:p w:rsidR="00F96AF1" w:rsidRDefault="00F96AF1" w:rsidP="00F96AF1">
      <w:pPr>
        <w:pStyle w:val="Heading1"/>
      </w:pPr>
      <w:bookmarkStart w:id="40" w:name="_Toc438507343"/>
      <w:r>
        <w:lastRenderedPageBreak/>
        <w:t>License addendum</w:t>
      </w:r>
      <w:bookmarkEnd w:id="40"/>
    </w:p>
    <w:p w:rsidR="00F96AF1" w:rsidRDefault="00F96AF1" w:rsidP="00F96AF1">
      <w:r>
        <w:t>GNU LESSER GENERAL PUBLIC LICENSE</w:t>
      </w:r>
    </w:p>
    <w:p w:rsidR="00F96AF1" w:rsidRDefault="00F96AF1" w:rsidP="00F96AF1">
      <w:r>
        <w:t>Version 3, 29 June 2007</w:t>
      </w:r>
      <w:r>
        <w:br/>
        <w:t xml:space="preserve">Copyright © 2007 Free Software Foundation, Inc. </w:t>
      </w:r>
      <w:hyperlink r:id="rId31" w:history="1">
        <w:r w:rsidRPr="00142C9C">
          <w:rPr>
            <w:rStyle w:val="Hyperlink"/>
          </w:rPr>
          <w:t>http://fsf.org/</w:t>
        </w:r>
      </w:hyperlink>
    </w:p>
    <w:p w:rsidR="00F96AF1" w:rsidRDefault="00F96AF1" w:rsidP="00F96AF1">
      <w:r>
        <w:t>Everyone is permitted to copy and distribute verbatim copies of this license document, but changing it is not allowed.</w:t>
      </w:r>
    </w:p>
    <w:p w:rsidR="00F96AF1" w:rsidRDefault="00F96AF1" w:rsidP="00F96AF1">
      <w:r>
        <w:t>This version of the GNU Lesser General Public License incorporates the terms and conditions of version 3 of the GNU General Public License, supplemented by the additional permissions listed below.</w:t>
      </w:r>
    </w:p>
    <w:p w:rsidR="008F0FEC" w:rsidRDefault="008F0FEC" w:rsidP="00F96AF1"/>
    <w:p w:rsidR="00F96AF1" w:rsidRDefault="00F96AF1" w:rsidP="008F0FEC">
      <w:pPr>
        <w:pStyle w:val="Heading2"/>
      </w:pPr>
      <w:bookmarkStart w:id="41" w:name="_Toc438507344"/>
      <w:r>
        <w:t>Additional Definitions</w:t>
      </w:r>
      <w:bookmarkEnd w:id="41"/>
    </w:p>
    <w:p w:rsidR="00F96AF1" w:rsidRDefault="00F96AF1" w:rsidP="00F96AF1">
      <w:r>
        <w:t>As used herein, “this License” refers to version 3 of the GNU Lesser General Public License, and the “GNU GPL” refers to version 3 of the GNU General Public License.</w:t>
      </w:r>
    </w:p>
    <w:p w:rsidR="00F96AF1" w:rsidRDefault="00F96AF1" w:rsidP="00F96AF1">
      <w:r>
        <w:t>“The Library” refers to a covered work governed by this License, other than an Application or a Combined Work as defined below.</w:t>
      </w:r>
    </w:p>
    <w:p w:rsidR="00F96AF1" w:rsidRDefault="00F96AF1" w:rsidP="00F96AF1">
      <w:r>
        <w:t>An “Application” is any work that makes use of an interface provided by the Library, but which is not otherwise based on the Library. Defining a subclass of a class defined by the Library is deemed a mode of using an interface provided by the Library.</w:t>
      </w:r>
    </w:p>
    <w:p w:rsidR="00F96AF1" w:rsidRDefault="00F96AF1" w:rsidP="00F96AF1">
      <w:r>
        <w:t>A “Combined Work” is a work produced by combining or linking an Application with the Library. The particular version of the Library with which the Combined Work was made is also called the “Linked Version”.</w:t>
      </w:r>
    </w:p>
    <w:p w:rsidR="00F96AF1" w:rsidRDefault="00F96AF1" w:rsidP="00F96AF1">
      <w:r>
        <w:t>The “Minimal Corresponding Source” for a Combined Work means the Corresponding Source for the Combined Work, excluding any source code for portions of the Combined Work that, considered in isolation, are based on the Application, and not on the Linked Version.</w:t>
      </w:r>
    </w:p>
    <w:p w:rsidR="00F96AF1" w:rsidRDefault="00F96AF1" w:rsidP="00F96AF1">
      <w: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rsidR="008F0FEC" w:rsidRDefault="008F0FEC" w:rsidP="00F96AF1"/>
    <w:p w:rsidR="00F96AF1" w:rsidRDefault="00F96AF1" w:rsidP="008F0FEC">
      <w:pPr>
        <w:pStyle w:val="Heading2"/>
      </w:pPr>
      <w:bookmarkStart w:id="42" w:name="_Toc438507345"/>
      <w:r>
        <w:t>Exception to Section 3 of the GNU GPL</w:t>
      </w:r>
      <w:bookmarkEnd w:id="42"/>
    </w:p>
    <w:p w:rsidR="00F96AF1" w:rsidRDefault="00F96AF1" w:rsidP="00F96AF1">
      <w:r>
        <w:t>You may convey a covered work under sections 3 and 4 of this License without being bound by section 3 of the GNU GPL.</w:t>
      </w:r>
    </w:p>
    <w:p w:rsidR="008F0FEC" w:rsidRDefault="008F0FEC" w:rsidP="00F96AF1"/>
    <w:p w:rsidR="00F96AF1" w:rsidRDefault="00F96AF1" w:rsidP="008F0FEC">
      <w:pPr>
        <w:pStyle w:val="Heading2"/>
      </w:pPr>
      <w:bookmarkStart w:id="43" w:name="_Toc438507346"/>
      <w:r>
        <w:t>Conveying Modified Versions</w:t>
      </w:r>
      <w:bookmarkEnd w:id="43"/>
    </w:p>
    <w:p w:rsidR="00F96AF1" w:rsidRDefault="00F96AF1" w:rsidP="00F96AF1">
      <w:r>
        <w:lastRenderedPageBreak/>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F96AF1" w:rsidRDefault="00F96AF1" w:rsidP="00F96AF1">
      <w:pPr>
        <w:pStyle w:val="IntenseQuote"/>
        <w:numPr>
          <w:ilvl w:val="0"/>
          <w:numId w:val="4"/>
        </w:numPr>
        <w:ind w:left="1080"/>
      </w:pPr>
      <w:r>
        <w:t>under this License, provided that you make a good faith effort to ensure that, in the event an Application does not supply the function or data, the facility still operates, and performs whatever part of its purpose remains meaningful, or</w:t>
      </w:r>
    </w:p>
    <w:p w:rsidR="00F96AF1" w:rsidRPr="00CD5A7D" w:rsidRDefault="00F96AF1" w:rsidP="00F96AF1"/>
    <w:p w:rsidR="00F96AF1" w:rsidRDefault="00F96AF1" w:rsidP="00F96AF1">
      <w:pPr>
        <w:pStyle w:val="IntenseQuote"/>
        <w:ind w:left="720"/>
      </w:pPr>
      <w:r>
        <w:t>b) under the GNU GPL, with none of the additional permissions of this License applicable to that copy.</w:t>
      </w:r>
    </w:p>
    <w:p w:rsidR="008F0FEC" w:rsidRPr="008F0FEC" w:rsidRDefault="008F0FEC" w:rsidP="008F0FEC"/>
    <w:p w:rsidR="00F96AF1" w:rsidRDefault="00F96AF1" w:rsidP="008F0FEC">
      <w:pPr>
        <w:pStyle w:val="Heading2"/>
      </w:pPr>
      <w:bookmarkStart w:id="44" w:name="_Toc438507347"/>
      <w:r>
        <w:t>Object Code Incorporating Material from Library Header Files</w:t>
      </w:r>
      <w:bookmarkEnd w:id="44"/>
    </w:p>
    <w:p w:rsidR="00F96AF1" w:rsidRDefault="00F96AF1" w:rsidP="00F96AF1">
      <w: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F96AF1" w:rsidRDefault="00F96AF1" w:rsidP="00F96AF1">
      <w:pPr>
        <w:pStyle w:val="IntenseQuote"/>
        <w:ind w:left="720"/>
      </w:pPr>
      <w:r>
        <w:t>a) Give prominent notice with each copy of the object code that the Library is used in it and that the Library and its use are covered by this License.</w:t>
      </w:r>
    </w:p>
    <w:p w:rsidR="00F96AF1" w:rsidRDefault="00F96AF1" w:rsidP="00F96AF1"/>
    <w:p w:rsidR="00F96AF1" w:rsidRDefault="00F96AF1" w:rsidP="00F96AF1">
      <w:pPr>
        <w:pStyle w:val="IntenseQuote"/>
        <w:ind w:left="720"/>
      </w:pPr>
      <w:r>
        <w:t>b) Accompany the object code with a copy of the GNU GPL and this license document.</w:t>
      </w:r>
    </w:p>
    <w:p w:rsidR="008F0FEC" w:rsidRPr="008F0FEC" w:rsidRDefault="008F0FEC" w:rsidP="008F0FEC"/>
    <w:p w:rsidR="00F96AF1" w:rsidRDefault="00F96AF1" w:rsidP="008F0FEC">
      <w:pPr>
        <w:pStyle w:val="Heading2"/>
      </w:pPr>
      <w:bookmarkStart w:id="45" w:name="_Toc438507348"/>
      <w:r>
        <w:t>Combined Works</w:t>
      </w:r>
      <w:bookmarkEnd w:id="45"/>
    </w:p>
    <w:p w:rsidR="00F96AF1" w:rsidRDefault="00F96AF1" w:rsidP="00F96AF1">
      <w: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F96AF1" w:rsidRDefault="00F96AF1" w:rsidP="00F96AF1">
      <w:pPr>
        <w:pStyle w:val="IntenseQuote"/>
        <w:ind w:left="720"/>
      </w:pPr>
      <w:r>
        <w:t>a) Give prominent notice with each copy of the Combined Work that the Library is used in it and that the Library and its use are covered by this License.</w:t>
      </w:r>
    </w:p>
    <w:p w:rsidR="00F96AF1" w:rsidRDefault="00F96AF1" w:rsidP="00F96AF1"/>
    <w:p w:rsidR="00F96AF1" w:rsidRDefault="00F96AF1" w:rsidP="00F96AF1">
      <w:pPr>
        <w:pStyle w:val="IntenseQuote"/>
        <w:ind w:left="720"/>
      </w:pPr>
      <w:r>
        <w:t>b) Accompany the Combined Work with a copy of the GNU GPL and this license document.</w:t>
      </w:r>
    </w:p>
    <w:p w:rsidR="00F96AF1" w:rsidRDefault="00F96AF1" w:rsidP="00F96AF1"/>
    <w:p w:rsidR="00F96AF1" w:rsidRDefault="00F96AF1" w:rsidP="00F96AF1">
      <w:pPr>
        <w:pStyle w:val="IntenseQuote"/>
        <w:ind w:left="720"/>
      </w:pPr>
      <w:r>
        <w:t>c) For a Combined Work that displays copyright notices during execution, include the copyright notice for the Library among these notices, as well as a reference directing the user to the copies of the GNU GPL and this license document.</w:t>
      </w:r>
    </w:p>
    <w:p w:rsidR="00F96AF1" w:rsidRPr="00CD5A7D" w:rsidRDefault="00F96AF1" w:rsidP="00F96AF1"/>
    <w:p w:rsidR="00F96AF1" w:rsidRDefault="00F96AF1" w:rsidP="00F96AF1">
      <w:pPr>
        <w:pStyle w:val="IntenseQuote"/>
        <w:ind w:left="720"/>
      </w:pPr>
      <w:r>
        <w:t>d) Do one of the following:</w:t>
      </w:r>
    </w:p>
    <w:p w:rsidR="00F96AF1" w:rsidRPr="00CD5A7D" w:rsidRDefault="00F96AF1" w:rsidP="00F96AF1"/>
    <w:p w:rsidR="00F96AF1" w:rsidRDefault="00F96AF1" w:rsidP="00F96AF1">
      <w:pPr>
        <w:pStyle w:val="IntenseQuote"/>
        <w:numPr>
          <w:ilvl w:val="0"/>
          <w:numId w:val="5"/>
        </w:numPr>
        <w:ind w:left="1800"/>
      </w:pPr>
      <w:r>
        <w:lastRenderedPageBreak/>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rsidR="00F96AF1" w:rsidRPr="00CD5A7D" w:rsidRDefault="00F96AF1" w:rsidP="00F96AF1"/>
    <w:p w:rsidR="00F96AF1" w:rsidRDefault="00F96AF1" w:rsidP="00F96AF1">
      <w:pPr>
        <w:pStyle w:val="IntenseQuote"/>
        <w:ind w:left="1440"/>
      </w:pPr>
      <w:r>
        <w:t>1) 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rsidR="00F96AF1" w:rsidRDefault="00F96AF1" w:rsidP="00F96AF1"/>
    <w:p w:rsidR="00F96AF1" w:rsidRDefault="00F96AF1" w:rsidP="00F96AF1">
      <w:pPr>
        <w:pStyle w:val="IntenseQuote"/>
        <w:ind w:left="720"/>
      </w:pPr>
      <w: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rsidR="008F0FEC" w:rsidRPr="008F0FEC" w:rsidRDefault="008F0FEC" w:rsidP="008F0FEC"/>
    <w:p w:rsidR="00F96AF1" w:rsidRDefault="00F96AF1" w:rsidP="008F0FEC">
      <w:pPr>
        <w:pStyle w:val="Heading2"/>
      </w:pPr>
      <w:bookmarkStart w:id="46" w:name="_Toc438507349"/>
      <w:r>
        <w:t>Combined Libraries.</w:t>
      </w:r>
      <w:bookmarkEnd w:id="46"/>
    </w:p>
    <w:p w:rsidR="00F96AF1" w:rsidRDefault="00F96AF1" w:rsidP="00F96AF1">
      <w: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F96AF1" w:rsidRDefault="00F96AF1" w:rsidP="00F96AF1">
      <w:pPr>
        <w:pStyle w:val="IntenseQuote"/>
        <w:ind w:left="720"/>
      </w:pPr>
      <w:r>
        <w:t>a) Accompany the combined library with a copy of the same work based on the Library, uncombined with any other library facilities, conveyed under the terms of this License.</w:t>
      </w:r>
    </w:p>
    <w:p w:rsidR="00F96AF1" w:rsidRPr="00CD5A7D" w:rsidRDefault="00F96AF1" w:rsidP="00F96AF1"/>
    <w:p w:rsidR="00F96AF1" w:rsidRDefault="00F96AF1" w:rsidP="00F96AF1">
      <w:pPr>
        <w:pStyle w:val="IntenseQuote"/>
        <w:ind w:left="720"/>
      </w:pPr>
      <w:r>
        <w:t>b) Give prominent notice with the combined library that part of it is a work based on the Library, and explaining where to find the accompanying uncombined form of the same work.</w:t>
      </w:r>
    </w:p>
    <w:p w:rsidR="008F0FEC" w:rsidRPr="008F0FEC" w:rsidRDefault="008F0FEC" w:rsidP="008F0FEC"/>
    <w:p w:rsidR="00F96AF1" w:rsidRDefault="00F96AF1" w:rsidP="008F0FEC">
      <w:pPr>
        <w:pStyle w:val="Heading2"/>
      </w:pPr>
      <w:bookmarkStart w:id="47" w:name="_Toc438507350"/>
      <w:r>
        <w:t>Revised Versions of the GNU Lesser General Public License.</w:t>
      </w:r>
      <w:bookmarkEnd w:id="47"/>
    </w:p>
    <w:p w:rsidR="00F96AF1" w:rsidRDefault="00F96AF1" w:rsidP="00F96AF1">
      <w:r>
        <w:t>The Free Software Foundation may publish revised and/or new versions of the GNU Lesser General Public License from time to time. Such new versions will be similar in spirit to the present version, but may differ in detail to address new problems or concerns.</w:t>
      </w:r>
    </w:p>
    <w:p w:rsidR="00F96AF1" w:rsidRDefault="00F96AF1" w:rsidP="00F96AF1">
      <w: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choose any version of the GNU Lesser General Public License ever published by the Free Software Foundation. </w:t>
      </w:r>
    </w:p>
    <w:p w:rsidR="00F96AF1" w:rsidRDefault="00F96AF1" w:rsidP="00F96AF1">
      <w:r>
        <w:lastRenderedPageBreak/>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F96AF1" w:rsidRPr="00A451D3" w:rsidRDefault="00F96AF1" w:rsidP="00A451D3"/>
    <w:sectPr w:rsidR="00F96AF1" w:rsidRPr="00A451D3" w:rsidSect="00FA1415">
      <w:headerReference w:type="even" r:id="rId32"/>
      <w:headerReference w:type="default" r:id="rId33"/>
      <w:footerReference w:type="even" r:id="rId34"/>
      <w:footerReference w:type="default" r:id="rId35"/>
      <w:pgSz w:w="12240" w:h="15840"/>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A44" w:rsidRDefault="006F1A44">
      <w:pPr>
        <w:spacing w:after="0" w:line="240" w:lineRule="auto"/>
      </w:pPr>
      <w:r>
        <w:separator/>
      </w:r>
    </w:p>
  </w:endnote>
  <w:endnote w:type="continuationSeparator" w:id="0">
    <w:p w:rsidR="006F1A44" w:rsidRDefault="006F1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4AB" w:rsidRDefault="000054AB">
    <w:pPr>
      <w:pStyle w:val="Footer"/>
    </w:pPr>
    <w:r>
      <w:rPr>
        <w:noProof/>
        <w:lang w:val="de-CH" w:eastAsia="de-CH"/>
      </w:rPr>
      <mc:AlternateContent>
        <mc:Choice Requires="wps">
          <w:drawing>
            <wp:anchor distT="0" distB="0" distL="114300" distR="114300" simplePos="0" relativeHeight="251669504" behindDoc="0" locked="0" layoutInCell="0" allowOverlap="1" wp14:anchorId="720CBEC4" wp14:editId="6DFF5B5D">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54AB" w:rsidRPr="00C77054" w:rsidRDefault="000054AB"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F736CD">
                                <w:rPr>
                                  <w:b/>
                                  <w:bCs/>
                                  <w:noProof/>
                                  <w:color w:val="A6A6A6" w:themeColor="background1" w:themeShade="A6"/>
                                  <w:sz w:val="16"/>
                                  <w:szCs w:val="16"/>
                                </w:rPr>
                                <w:t>52</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F736CD">
                                <w:rPr>
                                  <w:b/>
                                  <w:bCs/>
                                  <w:noProof/>
                                  <w:color w:val="A6A6A6" w:themeColor="background1" w:themeShade="A6"/>
                                  <w:sz w:val="16"/>
                                  <w:szCs w:val="16"/>
                                </w:rPr>
                                <w:t>52</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0054AB" w:rsidRPr="00C77054" w:rsidRDefault="000054AB"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720CBEC4" id="Rectangle 454" o:spid="_x0000_s1036"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0054AB" w:rsidRPr="00C77054" w:rsidRDefault="000054AB" w:rsidP="00AF0BE2">
                    <w:pPr>
                      <w:tabs>
                        <w:tab w:val="center" w:pos="4536"/>
                        <w:tab w:val="right" w:pos="9057"/>
                      </w:tabs>
                      <w:rPr>
                        <w:color w:val="A6A6A6" w:themeColor="background1" w:themeShade="A6"/>
                        <w:sz w:val="16"/>
                        <w:szCs w:val="16"/>
                      </w:rPr>
                    </w:pPr>
                    <w:r w:rsidRPr="00C77054">
                      <w:rPr>
                        <w:color w:val="A6A6A6" w:themeColor="background1" w:themeShade="A6"/>
                      </w:rPr>
                      <w:t xml:space="preserve"> </w:t>
                    </w:r>
                    <w:sdt>
                      <w:sdtPr>
                        <w:rPr>
                          <w:color w:val="A6A6A6" w:themeColor="background1" w:themeShade="A6"/>
                          <w:sz w:val="16"/>
                          <w:szCs w:val="16"/>
                        </w:rPr>
                        <w:id w:val="-1668172269"/>
                        <w:docPartObj>
                          <w:docPartGallery w:val="Page Numbers (Top of Page)"/>
                          <w:docPartUnique/>
                        </w:docPartObj>
                      </w:sdtPr>
                      <w:sdtEndPr/>
                      <w:sdtContent>
                        <w:r w:rsidRPr="00C77054">
                          <w:rPr>
                            <w:color w:val="A6A6A6" w:themeColor="background1" w:themeShade="A6"/>
                            <w:sz w:val="16"/>
                            <w:szCs w:val="16"/>
                          </w:rPr>
                          <w:t xml:space="preserve">Page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PAGE </w:instrText>
                        </w:r>
                        <w:r w:rsidRPr="00C77054">
                          <w:rPr>
                            <w:b/>
                            <w:bCs/>
                            <w:color w:val="A6A6A6" w:themeColor="background1" w:themeShade="A6"/>
                            <w:sz w:val="16"/>
                            <w:szCs w:val="16"/>
                          </w:rPr>
                          <w:fldChar w:fldCharType="separate"/>
                        </w:r>
                        <w:r w:rsidR="00F736CD">
                          <w:rPr>
                            <w:b/>
                            <w:bCs/>
                            <w:noProof/>
                            <w:color w:val="A6A6A6" w:themeColor="background1" w:themeShade="A6"/>
                            <w:sz w:val="16"/>
                            <w:szCs w:val="16"/>
                          </w:rPr>
                          <w:t>52</w:t>
                        </w:r>
                        <w:r w:rsidRPr="00C77054">
                          <w:rPr>
                            <w:b/>
                            <w:bCs/>
                            <w:color w:val="A6A6A6" w:themeColor="background1" w:themeShade="A6"/>
                            <w:sz w:val="16"/>
                            <w:szCs w:val="16"/>
                          </w:rPr>
                          <w:fldChar w:fldCharType="end"/>
                        </w:r>
                        <w:r w:rsidRPr="00C77054">
                          <w:rPr>
                            <w:color w:val="A6A6A6" w:themeColor="background1" w:themeShade="A6"/>
                            <w:sz w:val="16"/>
                            <w:szCs w:val="16"/>
                          </w:rPr>
                          <w:t xml:space="preserve"> of </w:t>
                        </w:r>
                        <w:r w:rsidRPr="00C77054">
                          <w:rPr>
                            <w:b/>
                            <w:bCs/>
                            <w:color w:val="A6A6A6" w:themeColor="background1" w:themeShade="A6"/>
                            <w:sz w:val="16"/>
                            <w:szCs w:val="16"/>
                          </w:rPr>
                          <w:fldChar w:fldCharType="begin"/>
                        </w:r>
                        <w:r w:rsidRPr="00C77054">
                          <w:rPr>
                            <w:b/>
                            <w:bCs/>
                            <w:color w:val="A6A6A6" w:themeColor="background1" w:themeShade="A6"/>
                            <w:sz w:val="16"/>
                            <w:szCs w:val="16"/>
                          </w:rPr>
                          <w:instrText xml:space="preserve"> NUMPAGES  </w:instrText>
                        </w:r>
                        <w:r w:rsidRPr="00C77054">
                          <w:rPr>
                            <w:b/>
                            <w:bCs/>
                            <w:color w:val="A6A6A6" w:themeColor="background1" w:themeShade="A6"/>
                            <w:sz w:val="16"/>
                            <w:szCs w:val="16"/>
                          </w:rPr>
                          <w:fldChar w:fldCharType="separate"/>
                        </w:r>
                        <w:r w:rsidR="00F736CD">
                          <w:rPr>
                            <w:b/>
                            <w:bCs/>
                            <w:noProof/>
                            <w:color w:val="A6A6A6" w:themeColor="background1" w:themeShade="A6"/>
                            <w:sz w:val="16"/>
                            <w:szCs w:val="16"/>
                          </w:rPr>
                          <w:t>52</w:t>
                        </w:r>
                        <w:r w:rsidRPr="00C77054">
                          <w:rPr>
                            <w:b/>
                            <w:bCs/>
                            <w:color w:val="A6A6A6" w:themeColor="background1" w:themeShade="A6"/>
                            <w:sz w:val="16"/>
                            <w:szCs w:val="16"/>
                          </w:rPr>
                          <w:fldChar w:fldCharType="end"/>
                        </w:r>
                      </w:sdtContent>
                    </w:sdt>
                    <w:r w:rsidRPr="00C77054">
                      <w:rPr>
                        <w:color w:val="A6A6A6" w:themeColor="background1" w:themeShade="A6"/>
                        <w:sz w:val="16"/>
                        <w:szCs w:val="16"/>
                      </w:rPr>
                      <w:tab/>
                    </w:r>
                    <w:r w:rsidRPr="00C77054">
                      <w:rPr>
                        <w:color w:val="A6A6A6" w:themeColor="background1" w:themeShade="A6"/>
                        <w:sz w:val="16"/>
                        <w:szCs w:val="16"/>
                      </w:rPr>
                      <w:tab/>
                    </w:r>
                    <w:sdt>
                      <w:sdtPr>
                        <w:rPr>
                          <w:color w:val="A6A6A6" w:themeColor="background1" w:themeShade="A6"/>
                          <w:sz w:val="16"/>
                          <w:szCs w:val="16"/>
                        </w:rPr>
                        <w:alias w:val="Title"/>
                        <w:tag w:val=""/>
                        <w:id w:val="1574006061"/>
                        <w:placeholder>
                          <w:docPart w:val="1C7D5E70FBDA4284821CBE7E10523884"/>
                        </w:placeholder>
                        <w:dataBinding w:prefixMappings="xmlns:ns0='http://purl.org/dc/elements/1.1/' xmlns:ns1='http://schemas.openxmlformats.org/package/2006/metadata/core-properties' " w:xpath="/ns1:coreProperties[1]/ns0:title[1]" w:storeItemID="{6C3C8BC8-F283-45AE-878A-BAB7291924A1}"/>
                        <w:text/>
                      </w:sdtPr>
                      <w:sdtEndPr/>
                      <w:sdtContent>
                        <w:r w:rsidRPr="00C77054">
                          <w:rPr>
                            <w:color w:val="A6A6A6" w:themeColor="background1" w:themeShade="A6"/>
                            <w:sz w:val="16"/>
                            <w:szCs w:val="16"/>
                          </w:rPr>
                          <w:t>Mobile Communication App</w:t>
                        </w:r>
                      </w:sdtContent>
                    </w:sdt>
                  </w:p>
                  <w:p w:rsidR="000054AB" w:rsidRPr="00C77054" w:rsidRDefault="000054AB"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t>Status: In development</w:t>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14:anchorId="05FE9368" wp14:editId="1269A0E6">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CDC9A7"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74b5e4 [1945]" strokeweight="1.25pt"/>
              <w10:wrap anchorx="margin" anchory="page"/>
            </v:group>
          </w:pict>
        </mc:Fallback>
      </mc:AlternateContent>
    </w:r>
  </w:p>
  <w:p w:rsidR="000054AB" w:rsidRDefault="000054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4AB" w:rsidRDefault="000054AB">
    <w:pPr>
      <w:pStyle w:val="Footer"/>
    </w:pPr>
    <w:r>
      <w:rPr>
        <w:noProof/>
        <w:lang w:val="de-CH" w:eastAsia="de-CH"/>
      </w:rPr>
      <mc:AlternateContent>
        <mc:Choice Requires="wpg">
          <w:drawing>
            <wp:anchor distT="0" distB="0" distL="114300" distR="114300" simplePos="0" relativeHeight="251666432"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72797ED" id="Group 223" o:spid="_x0000_s1026" style="position:absolute;margin-left:0;margin-top:0;width:5.75pt;height:55.05pt;z-index:251666432;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74b5e4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74b5e4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74b5e4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54AB" w:rsidRPr="00C77054" w:rsidRDefault="006F1A44"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0054AB" w:rsidRPr="00C77054">
                                <w:rPr>
                                  <w:color w:val="A6A6A6" w:themeColor="background1" w:themeShade="A6"/>
                                  <w:sz w:val="16"/>
                                  <w:szCs w:val="16"/>
                                </w:rPr>
                                <w:t>Mobile Communication App</w:t>
                              </w:r>
                            </w:sdtContent>
                          </w:sdt>
                          <w:r w:rsidR="000054AB" w:rsidRPr="00C77054">
                            <w:rPr>
                              <w:color w:val="A6A6A6" w:themeColor="background1" w:themeShade="A6"/>
                              <w:sz w:val="16"/>
                              <w:szCs w:val="16"/>
                            </w:rPr>
                            <w:tab/>
                          </w:r>
                          <w:r w:rsidR="000054AB" w:rsidRPr="00C77054">
                            <w:rPr>
                              <w:color w:val="A6A6A6" w:themeColor="background1" w:themeShade="A6"/>
                              <w:sz w:val="16"/>
                              <w:szCs w:val="16"/>
                            </w:rPr>
                            <w:tab/>
                            <w:t xml:space="preserve">Page </w:t>
                          </w:r>
                          <w:r w:rsidR="000054AB" w:rsidRPr="00C77054">
                            <w:rPr>
                              <w:b/>
                              <w:bCs/>
                              <w:color w:val="A6A6A6" w:themeColor="background1" w:themeShade="A6"/>
                              <w:sz w:val="16"/>
                              <w:szCs w:val="16"/>
                            </w:rPr>
                            <w:fldChar w:fldCharType="begin"/>
                          </w:r>
                          <w:r w:rsidR="000054AB" w:rsidRPr="00C77054">
                            <w:rPr>
                              <w:b/>
                              <w:bCs/>
                              <w:color w:val="A6A6A6" w:themeColor="background1" w:themeShade="A6"/>
                              <w:sz w:val="16"/>
                              <w:szCs w:val="16"/>
                            </w:rPr>
                            <w:instrText xml:space="preserve"> PAGE </w:instrText>
                          </w:r>
                          <w:r w:rsidR="000054AB" w:rsidRPr="00C77054">
                            <w:rPr>
                              <w:b/>
                              <w:bCs/>
                              <w:color w:val="A6A6A6" w:themeColor="background1" w:themeShade="A6"/>
                              <w:sz w:val="16"/>
                              <w:szCs w:val="16"/>
                            </w:rPr>
                            <w:fldChar w:fldCharType="separate"/>
                          </w:r>
                          <w:r w:rsidR="00F736CD">
                            <w:rPr>
                              <w:b/>
                              <w:bCs/>
                              <w:noProof/>
                              <w:color w:val="A6A6A6" w:themeColor="background1" w:themeShade="A6"/>
                              <w:sz w:val="16"/>
                              <w:szCs w:val="16"/>
                            </w:rPr>
                            <w:t>51</w:t>
                          </w:r>
                          <w:r w:rsidR="000054AB" w:rsidRPr="00C77054">
                            <w:rPr>
                              <w:b/>
                              <w:bCs/>
                              <w:color w:val="A6A6A6" w:themeColor="background1" w:themeShade="A6"/>
                              <w:sz w:val="16"/>
                              <w:szCs w:val="16"/>
                            </w:rPr>
                            <w:fldChar w:fldCharType="end"/>
                          </w:r>
                          <w:r w:rsidR="000054AB" w:rsidRPr="00C77054">
                            <w:rPr>
                              <w:color w:val="A6A6A6" w:themeColor="background1" w:themeShade="A6"/>
                              <w:sz w:val="16"/>
                              <w:szCs w:val="16"/>
                            </w:rPr>
                            <w:t xml:space="preserve"> / </w:t>
                          </w:r>
                          <w:r w:rsidR="000054AB" w:rsidRPr="00C77054">
                            <w:rPr>
                              <w:b/>
                              <w:bCs/>
                              <w:color w:val="A6A6A6" w:themeColor="background1" w:themeShade="A6"/>
                              <w:sz w:val="16"/>
                              <w:szCs w:val="16"/>
                            </w:rPr>
                            <w:fldChar w:fldCharType="begin"/>
                          </w:r>
                          <w:r w:rsidR="000054AB" w:rsidRPr="00C77054">
                            <w:rPr>
                              <w:b/>
                              <w:bCs/>
                              <w:color w:val="A6A6A6" w:themeColor="background1" w:themeShade="A6"/>
                              <w:sz w:val="16"/>
                              <w:szCs w:val="16"/>
                            </w:rPr>
                            <w:instrText xml:space="preserve"> NUMPAGES  </w:instrText>
                          </w:r>
                          <w:r w:rsidR="000054AB" w:rsidRPr="00C77054">
                            <w:rPr>
                              <w:b/>
                              <w:bCs/>
                              <w:color w:val="A6A6A6" w:themeColor="background1" w:themeShade="A6"/>
                              <w:sz w:val="16"/>
                              <w:szCs w:val="16"/>
                            </w:rPr>
                            <w:fldChar w:fldCharType="separate"/>
                          </w:r>
                          <w:r w:rsidR="00F736CD">
                            <w:rPr>
                              <w:b/>
                              <w:bCs/>
                              <w:noProof/>
                              <w:color w:val="A6A6A6" w:themeColor="background1" w:themeShade="A6"/>
                              <w:sz w:val="16"/>
                              <w:szCs w:val="16"/>
                            </w:rPr>
                            <w:t>52</w:t>
                          </w:r>
                          <w:r w:rsidR="000054AB" w:rsidRPr="00C77054">
                            <w:rPr>
                              <w:b/>
                              <w:bCs/>
                              <w:color w:val="A6A6A6" w:themeColor="background1" w:themeShade="A6"/>
                              <w:sz w:val="16"/>
                              <w:szCs w:val="16"/>
                            </w:rPr>
                            <w:fldChar w:fldCharType="end"/>
                          </w:r>
                        </w:p>
                        <w:p w:rsidR="000054AB" w:rsidRPr="00C77054" w:rsidRDefault="000054AB"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F736CD">
                            <w:rPr>
                              <w:noProof/>
                              <w:color w:val="A6A6A6" w:themeColor="background1" w:themeShade="A6"/>
                              <w:sz w:val="16"/>
                              <w:szCs w:val="16"/>
                            </w:rPr>
                            <w:t>12/t/jjjj 12:27:00 AM</w:t>
                          </w:r>
                          <w:r w:rsidRPr="00C77054">
                            <w:rPr>
                              <w:noProof/>
                              <w:color w:val="A6A6A6" w:themeColor="background1" w:themeShade="A6"/>
                              <w:sz w:val="16"/>
                              <w:szCs w:val="16"/>
                            </w:rPr>
                            <w:fldChar w:fldCharType="end"/>
                          </w:r>
                        </w:p>
                        <w:p w:rsidR="000054AB" w:rsidRDefault="000054AB">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7" style="position:absolute;margin-left:0;margin-top:0;width:467.65pt;height:58.3pt;z-index:25166540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0054AB" w:rsidRPr="00C77054" w:rsidRDefault="006F1A44" w:rsidP="00AF0BE2">
                    <w:pPr>
                      <w:tabs>
                        <w:tab w:val="center" w:pos="4536"/>
                        <w:tab w:val="right" w:pos="9057"/>
                      </w:tabs>
                      <w:rPr>
                        <w:color w:val="A6A6A6" w:themeColor="background1" w:themeShade="A6"/>
                        <w:sz w:val="16"/>
                        <w:szCs w:val="16"/>
                      </w:rPr>
                    </w:pPr>
                    <w:sdt>
                      <w:sdtPr>
                        <w:rPr>
                          <w:color w:val="A6A6A6" w:themeColor="background1" w:themeShade="A6"/>
                          <w:sz w:val="16"/>
                          <w:szCs w:val="16"/>
                        </w:rPr>
                        <w:alias w:val="Title"/>
                        <w:tag w:val=""/>
                        <w:id w:val="2329916"/>
                        <w:dataBinding w:prefixMappings="xmlns:ns0='http://purl.org/dc/elements/1.1/' xmlns:ns1='http://schemas.openxmlformats.org/package/2006/metadata/core-properties' " w:xpath="/ns1:coreProperties[1]/ns0:title[1]" w:storeItemID="{6C3C8BC8-F283-45AE-878A-BAB7291924A1}"/>
                        <w:text/>
                      </w:sdtPr>
                      <w:sdtEndPr/>
                      <w:sdtContent>
                        <w:r w:rsidR="000054AB" w:rsidRPr="00C77054">
                          <w:rPr>
                            <w:color w:val="A6A6A6" w:themeColor="background1" w:themeShade="A6"/>
                            <w:sz w:val="16"/>
                            <w:szCs w:val="16"/>
                          </w:rPr>
                          <w:t>Mobile Communication App</w:t>
                        </w:r>
                      </w:sdtContent>
                    </w:sdt>
                    <w:r w:rsidR="000054AB" w:rsidRPr="00C77054">
                      <w:rPr>
                        <w:color w:val="A6A6A6" w:themeColor="background1" w:themeShade="A6"/>
                        <w:sz w:val="16"/>
                        <w:szCs w:val="16"/>
                      </w:rPr>
                      <w:tab/>
                    </w:r>
                    <w:r w:rsidR="000054AB" w:rsidRPr="00C77054">
                      <w:rPr>
                        <w:color w:val="A6A6A6" w:themeColor="background1" w:themeShade="A6"/>
                        <w:sz w:val="16"/>
                        <w:szCs w:val="16"/>
                      </w:rPr>
                      <w:tab/>
                      <w:t xml:space="preserve">Page </w:t>
                    </w:r>
                    <w:r w:rsidR="000054AB" w:rsidRPr="00C77054">
                      <w:rPr>
                        <w:b/>
                        <w:bCs/>
                        <w:color w:val="A6A6A6" w:themeColor="background1" w:themeShade="A6"/>
                        <w:sz w:val="16"/>
                        <w:szCs w:val="16"/>
                      </w:rPr>
                      <w:fldChar w:fldCharType="begin"/>
                    </w:r>
                    <w:r w:rsidR="000054AB" w:rsidRPr="00C77054">
                      <w:rPr>
                        <w:b/>
                        <w:bCs/>
                        <w:color w:val="A6A6A6" w:themeColor="background1" w:themeShade="A6"/>
                        <w:sz w:val="16"/>
                        <w:szCs w:val="16"/>
                      </w:rPr>
                      <w:instrText xml:space="preserve"> PAGE </w:instrText>
                    </w:r>
                    <w:r w:rsidR="000054AB" w:rsidRPr="00C77054">
                      <w:rPr>
                        <w:b/>
                        <w:bCs/>
                        <w:color w:val="A6A6A6" w:themeColor="background1" w:themeShade="A6"/>
                        <w:sz w:val="16"/>
                        <w:szCs w:val="16"/>
                      </w:rPr>
                      <w:fldChar w:fldCharType="separate"/>
                    </w:r>
                    <w:r w:rsidR="00F736CD">
                      <w:rPr>
                        <w:b/>
                        <w:bCs/>
                        <w:noProof/>
                        <w:color w:val="A6A6A6" w:themeColor="background1" w:themeShade="A6"/>
                        <w:sz w:val="16"/>
                        <w:szCs w:val="16"/>
                      </w:rPr>
                      <w:t>51</w:t>
                    </w:r>
                    <w:r w:rsidR="000054AB" w:rsidRPr="00C77054">
                      <w:rPr>
                        <w:b/>
                        <w:bCs/>
                        <w:color w:val="A6A6A6" w:themeColor="background1" w:themeShade="A6"/>
                        <w:sz w:val="16"/>
                        <w:szCs w:val="16"/>
                      </w:rPr>
                      <w:fldChar w:fldCharType="end"/>
                    </w:r>
                    <w:r w:rsidR="000054AB" w:rsidRPr="00C77054">
                      <w:rPr>
                        <w:color w:val="A6A6A6" w:themeColor="background1" w:themeShade="A6"/>
                        <w:sz w:val="16"/>
                        <w:szCs w:val="16"/>
                      </w:rPr>
                      <w:t xml:space="preserve"> / </w:t>
                    </w:r>
                    <w:r w:rsidR="000054AB" w:rsidRPr="00C77054">
                      <w:rPr>
                        <w:b/>
                        <w:bCs/>
                        <w:color w:val="A6A6A6" w:themeColor="background1" w:themeShade="A6"/>
                        <w:sz w:val="16"/>
                        <w:szCs w:val="16"/>
                      </w:rPr>
                      <w:fldChar w:fldCharType="begin"/>
                    </w:r>
                    <w:r w:rsidR="000054AB" w:rsidRPr="00C77054">
                      <w:rPr>
                        <w:b/>
                        <w:bCs/>
                        <w:color w:val="A6A6A6" w:themeColor="background1" w:themeShade="A6"/>
                        <w:sz w:val="16"/>
                        <w:szCs w:val="16"/>
                      </w:rPr>
                      <w:instrText xml:space="preserve"> NUMPAGES  </w:instrText>
                    </w:r>
                    <w:r w:rsidR="000054AB" w:rsidRPr="00C77054">
                      <w:rPr>
                        <w:b/>
                        <w:bCs/>
                        <w:color w:val="A6A6A6" w:themeColor="background1" w:themeShade="A6"/>
                        <w:sz w:val="16"/>
                        <w:szCs w:val="16"/>
                      </w:rPr>
                      <w:fldChar w:fldCharType="separate"/>
                    </w:r>
                    <w:r w:rsidR="00F736CD">
                      <w:rPr>
                        <w:b/>
                        <w:bCs/>
                        <w:noProof/>
                        <w:color w:val="A6A6A6" w:themeColor="background1" w:themeShade="A6"/>
                        <w:sz w:val="16"/>
                        <w:szCs w:val="16"/>
                      </w:rPr>
                      <w:t>52</w:t>
                    </w:r>
                    <w:r w:rsidR="000054AB" w:rsidRPr="00C77054">
                      <w:rPr>
                        <w:b/>
                        <w:bCs/>
                        <w:color w:val="A6A6A6" w:themeColor="background1" w:themeShade="A6"/>
                        <w:sz w:val="16"/>
                        <w:szCs w:val="16"/>
                      </w:rPr>
                      <w:fldChar w:fldCharType="end"/>
                    </w:r>
                  </w:p>
                  <w:p w:rsidR="000054AB" w:rsidRPr="00C77054" w:rsidRDefault="000054AB" w:rsidP="00AF0BE2">
                    <w:pPr>
                      <w:tabs>
                        <w:tab w:val="center" w:pos="4536"/>
                        <w:tab w:val="right" w:pos="9057"/>
                      </w:tabs>
                      <w:rPr>
                        <w:color w:val="A6A6A6" w:themeColor="background1" w:themeShade="A6"/>
                        <w:sz w:val="16"/>
                        <w:szCs w:val="16"/>
                      </w:rPr>
                    </w:pPr>
                    <w:r w:rsidRPr="00C77054">
                      <w:rPr>
                        <w:color w:val="A6A6A6" w:themeColor="background1" w:themeShade="A6"/>
                        <w:sz w:val="16"/>
                        <w:szCs w:val="16"/>
                      </w:rPr>
                      <w:fldChar w:fldCharType="begin"/>
                    </w:r>
                    <w:r w:rsidRPr="00C77054">
                      <w:rPr>
                        <w:color w:val="A6A6A6" w:themeColor="background1" w:themeShade="A6"/>
                        <w:sz w:val="16"/>
                        <w:szCs w:val="16"/>
                      </w:rPr>
                      <w:instrText xml:space="preserve"> AUTHOR  \* FirstCap  \* MERGEFORMAT </w:instrText>
                    </w:r>
                    <w:r w:rsidRPr="00C77054">
                      <w:rPr>
                        <w:color w:val="A6A6A6" w:themeColor="background1" w:themeShade="A6"/>
                        <w:sz w:val="16"/>
                        <w:szCs w:val="16"/>
                      </w:rPr>
                      <w:fldChar w:fldCharType="separate"/>
                    </w:r>
                    <w:r w:rsidRPr="00C77054">
                      <w:rPr>
                        <w:noProof/>
                        <w:color w:val="A6A6A6" w:themeColor="background1" w:themeShade="A6"/>
                        <w:sz w:val="16"/>
                        <w:szCs w:val="16"/>
                      </w:rPr>
                      <w:t>Christian B. Sax;f.ochsn3r@gmail.com</w:t>
                    </w:r>
                    <w:r w:rsidRPr="00C77054">
                      <w:rPr>
                        <w:noProof/>
                        <w:color w:val="A6A6A6" w:themeColor="background1" w:themeShade="A6"/>
                        <w:sz w:val="16"/>
                        <w:szCs w:val="16"/>
                      </w:rPr>
                      <w:fldChar w:fldCharType="end"/>
                    </w:r>
                    <w:r w:rsidRPr="00C77054">
                      <w:rPr>
                        <w:color w:val="A6A6A6" w:themeColor="background1" w:themeShade="A6"/>
                        <w:sz w:val="16"/>
                        <w:szCs w:val="16"/>
                      </w:rPr>
                      <w:tab/>
                    </w:r>
                    <w:r w:rsidRPr="00C77054">
                      <w:rPr>
                        <w:color w:val="A6A6A6" w:themeColor="background1" w:themeShade="A6"/>
                        <w:sz w:val="16"/>
                        <w:szCs w:val="16"/>
                      </w:rPr>
                      <w:tab/>
                    </w:r>
                    <w:r w:rsidRPr="00C77054">
                      <w:rPr>
                        <w:color w:val="A6A6A6" w:themeColor="background1" w:themeShade="A6"/>
                        <w:sz w:val="16"/>
                        <w:szCs w:val="16"/>
                      </w:rPr>
                      <w:fldChar w:fldCharType="begin"/>
                    </w:r>
                    <w:r w:rsidRPr="00C77054">
                      <w:rPr>
                        <w:color w:val="A6A6A6" w:themeColor="background1" w:themeShade="A6"/>
                        <w:sz w:val="16"/>
                        <w:szCs w:val="16"/>
                      </w:rPr>
                      <w:instrText xml:space="preserve"> SAVEDATE   \* MERGEFORMAT </w:instrText>
                    </w:r>
                    <w:r w:rsidRPr="00C77054">
                      <w:rPr>
                        <w:color w:val="A6A6A6" w:themeColor="background1" w:themeShade="A6"/>
                        <w:sz w:val="16"/>
                        <w:szCs w:val="16"/>
                      </w:rPr>
                      <w:fldChar w:fldCharType="separate"/>
                    </w:r>
                    <w:r w:rsidR="00F736CD">
                      <w:rPr>
                        <w:noProof/>
                        <w:color w:val="A6A6A6" w:themeColor="background1" w:themeShade="A6"/>
                        <w:sz w:val="16"/>
                        <w:szCs w:val="16"/>
                      </w:rPr>
                      <w:t>12/t/jjjj 12:27:00 AM</w:t>
                    </w:r>
                    <w:r w:rsidRPr="00C77054">
                      <w:rPr>
                        <w:noProof/>
                        <w:color w:val="A6A6A6" w:themeColor="background1" w:themeShade="A6"/>
                        <w:sz w:val="16"/>
                        <w:szCs w:val="16"/>
                      </w:rPr>
                      <w:fldChar w:fldCharType="end"/>
                    </w:r>
                  </w:p>
                  <w:p w:rsidR="000054AB" w:rsidRDefault="000054AB">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A44" w:rsidRDefault="006F1A44">
      <w:pPr>
        <w:spacing w:after="0" w:line="240" w:lineRule="auto"/>
      </w:pPr>
      <w:r>
        <w:separator/>
      </w:r>
    </w:p>
  </w:footnote>
  <w:footnote w:type="continuationSeparator" w:id="0">
    <w:p w:rsidR="006F1A44" w:rsidRDefault="006F1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4AB" w:rsidRDefault="000054AB">
    <w:pPr>
      <w:pStyle w:val="Header"/>
    </w:pPr>
    <w:r>
      <w:rPr>
        <w:noProof/>
        <w:lang w:val="de-CH" w:eastAsia="de-CH"/>
      </w:rPr>
      <mc:AlternateContent>
        <mc:Choice Requires="wps">
          <w:drawing>
            <wp:anchor distT="0" distB="0" distL="114300" distR="114300" simplePos="0" relativeHeight="251663360" behindDoc="0" locked="0" layoutInCell="0" allowOverlap="1">
              <wp:simplePos x="0" y="0"/>
              <wp:positionH relativeFrom="margin">
                <wp:posOffset>0</wp:posOffset>
              </wp:positionH>
              <wp:positionV relativeFrom="topMargin">
                <wp:posOffset>327577</wp:posOffset>
              </wp:positionV>
              <wp:extent cx="5943600" cy="170815"/>
              <wp:effectExtent l="0" t="0" r="0" b="127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54AB" w:rsidRPr="00F736CD" w:rsidRDefault="000054AB"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fldChar w:fldCharType="begin"/>
                          </w:r>
                          <w:r w:rsidRPr="00F736CD">
                            <w:rPr>
                              <w:color w:val="A6A6A6" w:themeColor="background1" w:themeShade="A6"/>
                              <w:sz w:val="16"/>
                              <w:szCs w:val="16"/>
                            </w:rPr>
                            <w:instrText xml:space="preserve"> STYLEREF  "Heading 1"  \* MERGEFORMAT </w:instrText>
                          </w:r>
                          <w:r w:rsidRPr="00C77054">
                            <w:rPr>
                              <w:color w:val="A6A6A6" w:themeColor="background1" w:themeShade="A6"/>
                              <w:sz w:val="16"/>
                              <w:szCs w:val="16"/>
                              <w:lang w:val="de-CH"/>
                            </w:rPr>
                            <w:fldChar w:fldCharType="separate"/>
                          </w:r>
                          <w:r w:rsidR="00F736CD" w:rsidRPr="00F736CD">
                            <w:rPr>
                              <w:b/>
                              <w:bCs/>
                              <w:noProof/>
                              <w:color w:val="A6A6A6" w:themeColor="background1" w:themeShade="A6"/>
                              <w:sz w:val="16"/>
                              <w:szCs w:val="16"/>
                            </w:rPr>
                            <w:t>License addendum</w:t>
                          </w:r>
                          <w:r w:rsidRPr="00C77054">
                            <w:rPr>
                              <w:color w:val="A6A6A6" w:themeColor="background1" w:themeShade="A6"/>
                              <w:sz w:val="16"/>
                              <w:szCs w:val="16"/>
                              <w:lang w:val="de-CH"/>
                            </w:rPr>
                            <w:fldChar w:fldCharType="end"/>
                          </w:r>
                          <w:r w:rsidRPr="00F736CD">
                            <w:rPr>
                              <w:color w:val="A6A6A6" w:themeColor="background1" w:themeShade="A6"/>
                              <w:sz w:val="16"/>
                              <w:szCs w:val="16"/>
                            </w:rPr>
                            <w:tab/>
                          </w:r>
                        </w:p>
                        <w:p w:rsidR="000054AB" w:rsidRPr="00F736CD" w:rsidRDefault="000054AB" w:rsidP="00FD5054">
                          <w:pPr>
                            <w:tabs>
                              <w:tab w:val="right" w:pos="9072"/>
                            </w:tabs>
                            <w:spacing w:after="0" w:line="240" w:lineRule="auto"/>
                            <w:rPr>
                              <w:color w:val="A6A6A6" w:themeColor="background1" w:themeShade="A6"/>
                              <w:sz w:val="16"/>
                              <w:szCs w:val="16"/>
                            </w:rPr>
                          </w:pPr>
                          <w:r w:rsidRPr="00F736CD">
                            <w:rPr>
                              <w:color w:val="A6A6A6" w:themeColor="background1" w:themeShade="A6"/>
                              <w:sz w:val="16"/>
                              <w:szCs w:val="16"/>
                            </w:rPr>
                            <w:tab/>
                          </w:r>
                          <w:r w:rsidRPr="00C77054">
                            <w:rPr>
                              <w:color w:val="A6A6A6" w:themeColor="background1" w:themeShade="A6"/>
                              <w:sz w:val="16"/>
                              <w:szCs w:val="16"/>
                              <w:lang w:val="de-CH"/>
                            </w:rPr>
                            <w:fldChar w:fldCharType="begin"/>
                          </w:r>
                          <w:r w:rsidRPr="00F736CD">
                            <w:rPr>
                              <w:color w:val="A6A6A6" w:themeColor="background1" w:themeShade="A6"/>
                              <w:sz w:val="16"/>
                              <w:szCs w:val="16"/>
                            </w:rPr>
                            <w:instrText xml:space="preserve"> STYLEREF  "Heading 2"  \* MERGEFORMAT </w:instrText>
                          </w:r>
                          <w:r w:rsidRPr="00C77054">
                            <w:rPr>
                              <w:color w:val="A6A6A6" w:themeColor="background1" w:themeShade="A6"/>
                              <w:sz w:val="16"/>
                              <w:szCs w:val="16"/>
                              <w:lang w:val="de-CH"/>
                            </w:rPr>
                            <w:fldChar w:fldCharType="separate"/>
                          </w:r>
                          <w:r w:rsidR="00F736CD" w:rsidRPr="00F736CD">
                            <w:rPr>
                              <w:b/>
                              <w:bCs/>
                              <w:noProof/>
                              <w:color w:val="A6A6A6" w:themeColor="background1" w:themeShade="A6"/>
                              <w:sz w:val="16"/>
                              <w:szCs w:val="16"/>
                            </w:rPr>
                            <w:t>Revised Versions</w:t>
                          </w:r>
                          <w:r w:rsidR="00F736CD">
                            <w:rPr>
                              <w:noProof/>
                              <w:color w:val="A6A6A6" w:themeColor="background1" w:themeShade="A6"/>
                              <w:sz w:val="16"/>
                              <w:szCs w:val="16"/>
                            </w:rPr>
                            <w:t xml:space="preserve"> of the GNU Lesser General Public License.</w:t>
                          </w:r>
                          <w:r w:rsidRPr="00C77054">
                            <w:rPr>
                              <w:color w:val="A6A6A6" w:themeColor="background1" w:themeShade="A6"/>
                              <w:sz w:val="16"/>
                              <w:szCs w:val="16"/>
                              <w:lang w:val="de-CH"/>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32" type="#_x0000_t202" style="position:absolute;margin-left:0;margin-top:25.8pt;width:468pt;height:13.45pt;z-index:25166336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" o:allowincell="f" filled="f" stroked="f">
              <v:textbox style="mso-fit-shape-to-text:t" inset=",0,,0">
                <w:txbxContent>
                  <w:p w:rsidR="000054AB" w:rsidRPr="00F736CD" w:rsidRDefault="000054AB" w:rsidP="00FD5054">
                    <w:pPr>
                      <w:tabs>
                        <w:tab w:val="right" w:pos="9072"/>
                      </w:tabs>
                      <w:spacing w:after="0" w:line="240" w:lineRule="auto"/>
                      <w:rPr>
                        <w:color w:val="A6A6A6" w:themeColor="background1" w:themeShade="A6"/>
                        <w:sz w:val="16"/>
                        <w:szCs w:val="16"/>
                      </w:rPr>
                    </w:pPr>
                    <w:r w:rsidRPr="00C77054">
                      <w:rPr>
                        <w:color w:val="A6A6A6" w:themeColor="background1" w:themeShade="A6"/>
                        <w:sz w:val="16"/>
                        <w:szCs w:val="16"/>
                        <w:lang w:val="de-CH"/>
                      </w:rPr>
                      <w:fldChar w:fldCharType="begin"/>
                    </w:r>
                    <w:r w:rsidRPr="00F736CD">
                      <w:rPr>
                        <w:color w:val="A6A6A6" w:themeColor="background1" w:themeShade="A6"/>
                        <w:sz w:val="16"/>
                        <w:szCs w:val="16"/>
                      </w:rPr>
                      <w:instrText xml:space="preserve"> STYLEREF  "Heading 1"  \* MERGEFORMAT </w:instrText>
                    </w:r>
                    <w:r w:rsidRPr="00C77054">
                      <w:rPr>
                        <w:color w:val="A6A6A6" w:themeColor="background1" w:themeShade="A6"/>
                        <w:sz w:val="16"/>
                        <w:szCs w:val="16"/>
                        <w:lang w:val="de-CH"/>
                      </w:rPr>
                      <w:fldChar w:fldCharType="separate"/>
                    </w:r>
                    <w:r w:rsidR="00F736CD" w:rsidRPr="00F736CD">
                      <w:rPr>
                        <w:b/>
                        <w:bCs/>
                        <w:noProof/>
                        <w:color w:val="A6A6A6" w:themeColor="background1" w:themeShade="A6"/>
                        <w:sz w:val="16"/>
                        <w:szCs w:val="16"/>
                      </w:rPr>
                      <w:t>License addendum</w:t>
                    </w:r>
                    <w:r w:rsidRPr="00C77054">
                      <w:rPr>
                        <w:color w:val="A6A6A6" w:themeColor="background1" w:themeShade="A6"/>
                        <w:sz w:val="16"/>
                        <w:szCs w:val="16"/>
                        <w:lang w:val="de-CH"/>
                      </w:rPr>
                      <w:fldChar w:fldCharType="end"/>
                    </w:r>
                    <w:r w:rsidRPr="00F736CD">
                      <w:rPr>
                        <w:color w:val="A6A6A6" w:themeColor="background1" w:themeShade="A6"/>
                        <w:sz w:val="16"/>
                        <w:szCs w:val="16"/>
                      </w:rPr>
                      <w:tab/>
                    </w:r>
                  </w:p>
                  <w:p w:rsidR="000054AB" w:rsidRPr="00F736CD" w:rsidRDefault="000054AB" w:rsidP="00FD5054">
                    <w:pPr>
                      <w:tabs>
                        <w:tab w:val="right" w:pos="9072"/>
                      </w:tabs>
                      <w:spacing w:after="0" w:line="240" w:lineRule="auto"/>
                      <w:rPr>
                        <w:color w:val="A6A6A6" w:themeColor="background1" w:themeShade="A6"/>
                        <w:sz w:val="16"/>
                        <w:szCs w:val="16"/>
                      </w:rPr>
                    </w:pPr>
                    <w:r w:rsidRPr="00F736CD">
                      <w:rPr>
                        <w:color w:val="A6A6A6" w:themeColor="background1" w:themeShade="A6"/>
                        <w:sz w:val="16"/>
                        <w:szCs w:val="16"/>
                      </w:rPr>
                      <w:tab/>
                    </w:r>
                    <w:r w:rsidRPr="00C77054">
                      <w:rPr>
                        <w:color w:val="A6A6A6" w:themeColor="background1" w:themeShade="A6"/>
                        <w:sz w:val="16"/>
                        <w:szCs w:val="16"/>
                        <w:lang w:val="de-CH"/>
                      </w:rPr>
                      <w:fldChar w:fldCharType="begin"/>
                    </w:r>
                    <w:r w:rsidRPr="00F736CD">
                      <w:rPr>
                        <w:color w:val="A6A6A6" w:themeColor="background1" w:themeShade="A6"/>
                        <w:sz w:val="16"/>
                        <w:szCs w:val="16"/>
                      </w:rPr>
                      <w:instrText xml:space="preserve"> STYLEREF  "Heading 2"  \* MERGEFORMAT </w:instrText>
                    </w:r>
                    <w:r w:rsidRPr="00C77054">
                      <w:rPr>
                        <w:color w:val="A6A6A6" w:themeColor="background1" w:themeShade="A6"/>
                        <w:sz w:val="16"/>
                        <w:szCs w:val="16"/>
                        <w:lang w:val="de-CH"/>
                      </w:rPr>
                      <w:fldChar w:fldCharType="separate"/>
                    </w:r>
                    <w:r w:rsidR="00F736CD" w:rsidRPr="00F736CD">
                      <w:rPr>
                        <w:b/>
                        <w:bCs/>
                        <w:noProof/>
                        <w:color w:val="A6A6A6" w:themeColor="background1" w:themeShade="A6"/>
                        <w:sz w:val="16"/>
                        <w:szCs w:val="16"/>
                      </w:rPr>
                      <w:t>Revised Versions</w:t>
                    </w:r>
                    <w:r w:rsidR="00F736CD">
                      <w:rPr>
                        <w:noProof/>
                        <w:color w:val="A6A6A6" w:themeColor="background1" w:themeShade="A6"/>
                        <w:sz w:val="16"/>
                        <w:szCs w:val="16"/>
                      </w:rPr>
                      <w:t xml:space="preserve"> of the GNU Lesser General Public License.</w:t>
                    </w:r>
                    <w:r w:rsidRPr="00C77054">
                      <w:rPr>
                        <w:color w:val="A6A6A6" w:themeColor="background1" w:themeShade="A6"/>
                        <w:sz w:val="16"/>
                        <w:szCs w:val="16"/>
                        <w:lang w:val="de-CH"/>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2336"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0054AB" w:rsidRDefault="000054AB">
                          <w:pPr>
                            <w:spacing w:after="0" w:line="240" w:lineRule="auto"/>
                            <w:jc w:val="right"/>
                            <w:rPr>
                              <w:color w:val="FFFFFF" w:themeColor="background1"/>
                            </w:rPr>
                          </w:pPr>
                          <w:r>
                            <w:fldChar w:fldCharType="begin"/>
                          </w:r>
                          <w:r>
                            <w:instrText xml:space="preserve"> PAGE   \* MERGEFORMAT </w:instrText>
                          </w:r>
                          <w:r>
                            <w:fldChar w:fldCharType="separate"/>
                          </w:r>
                          <w:r w:rsidR="00F736CD" w:rsidRPr="00F736CD">
                            <w:rPr>
                              <w:noProof/>
                              <w:color w:val="FFFFFF" w:themeColor="background1"/>
                            </w:rPr>
                            <w:t>52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33"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4b5e4 [1945]" stroked="f">
              <v:textbox style="mso-fit-shape-to-text:t" inset=",0,,0">
                <w:txbxContent>
                  <w:p w:rsidR="000054AB" w:rsidRDefault="000054AB">
                    <w:pPr>
                      <w:spacing w:after="0" w:line="240" w:lineRule="auto"/>
                      <w:jc w:val="right"/>
                      <w:rPr>
                        <w:color w:val="FFFFFF" w:themeColor="background1"/>
                      </w:rPr>
                    </w:pPr>
                    <w:r>
                      <w:fldChar w:fldCharType="begin"/>
                    </w:r>
                    <w:r>
                      <w:instrText xml:space="preserve"> PAGE   \* MERGEFORMAT </w:instrText>
                    </w:r>
                    <w:r>
                      <w:fldChar w:fldCharType="separate"/>
                    </w:r>
                    <w:r w:rsidR="00F736CD" w:rsidRPr="00F736CD">
                      <w:rPr>
                        <w:noProof/>
                        <w:color w:val="FFFFFF" w:themeColor="background1"/>
                      </w:rPr>
                      <w:t>52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4AB" w:rsidRDefault="000054AB">
    <w:pPr>
      <w:pStyle w:val="Header"/>
    </w:pPr>
    <w:r>
      <w:rPr>
        <w:noProof/>
        <w:lang w:val="de-CH" w:eastAsia="de-CH"/>
      </w:rPr>
      <mc:AlternateContent>
        <mc:Choice Requires="wps">
          <w:drawing>
            <wp:anchor distT="0" distB="0" distL="114300" distR="114300" simplePos="0" relativeHeight="251660288" behindDoc="0" locked="0" layoutInCell="0" allowOverlap="1">
              <wp:simplePos x="0" y="0"/>
              <wp:positionH relativeFrom="margin">
                <wp:posOffset>552</wp:posOffset>
              </wp:positionH>
              <wp:positionV relativeFrom="topMargin">
                <wp:posOffset>347980</wp:posOffset>
              </wp:positionV>
              <wp:extent cx="5943600" cy="173736"/>
              <wp:effectExtent l="0" t="0" r="0" b="1016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54AB" w:rsidRPr="00F736CD" w:rsidRDefault="000054AB"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F736CD">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F736CD">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F736CD">
                            <w:rPr>
                              <w:noProof/>
                              <w:color w:val="A6A6A6" w:themeColor="background1" w:themeShade="A6"/>
                              <w:sz w:val="16"/>
                              <w:szCs w:val="16"/>
                            </w:rPr>
                            <w:instrText>License addendum</w:instrText>
                          </w:r>
                          <w:r w:rsidRPr="00C77054">
                            <w:rPr>
                              <w:noProof/>
                              <w:color w:val="A6A6A6" w:themeColor="background1" w:themeShade="A6"/>
                              <w:sz w:val="16"/>
                              <w:szCs w:val="16"/>
                            </w:rPr>
                            <w:fldChar w:fldCharType="end"/>
                          </w:r>
                          <w:r w:rsidRPr="00F736CD">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F736CD">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F736CD">
                            <w:rPr>
                              <w:noProof/>
                              <w:color w:val="A6A6A6" w:themeColor="background1" w:themeShade="A6"/>
                              <w:sz w:val="16"/>
                              <w:szCs w:val="16"/>
                            </w:rPr>
                            <w:instrText>License addendum</w:instrText>
                          </w:r>
                          <w:r w:rsidRPr="00C77054">
                            <w:rPr>
                              <w:noProof/>
                              <w:color w:val="A6A6A6" w:themeColor="background1" w:themeShade="A6"/>
                              <w:sz w:val="16"/>
                              <w:szCs w:val="16"/>
                            </w:rPr>
                            <w:fldChar w:fldCharType="end"/>
                          </w:r>
                          <w:r w:rsidRPr="00F736CD">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F736CD">
                            <w:rPr>
                              <w:noProof/>
                              <w:color w:val="A6A6A6" w:themeColor="background1" w:themeShade="A6"/>
                              <w:sz w:val="16"/>
                              <w:szCs w:val="16"/>
                            </w:rPr>
                            <w:t>License addendum</w:t>
                          </w:r>
                          <w:r w:rsidRPr="00C77054">
                            <w:rPr>
                              <w:noProof/>
                              <w:color w:val="A6A6A6" w:themeColor="background1" w:themeShade="A6"/>
                              <w:sz w:val="16"/>
                              <w:szCs w:val="16"/>
                            </w:rPr>
                            <w:fldChar w:fldCharType="end"/>
                          </w:r>
                        </w:p>
                        <w:p w:rsidR="000054AB" w:rsidRPr="00F736CD" w:rsidRDefault="000054AB"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F736CD">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F736CD" w:rsidRPr="00F736CD">
                            <w:rPr>
                              <w:b/>
                              <w:bCs/>
                              <w:noProof/>
                              <w:color w:val="A6A6A6" w:themeColor="background1" w:themeShade="A6"/>
                              <w:sz w:val="16"/>
                              <w:szCs w:val="16"/>
                            </w:rPr>
                            <w:t>Combined Libraries</w:t>
                          </w:r>
                          <w:r w:rsidR="00F736CD">
                            <w:rPr>
                              <w:noProof/>
                              <w:color w:val="A6A6A6" w:themeColor="background1" w:themeShade="A6"/>
                              <w:sz w:val="16"/>
                              <w:szCs w:val="16"/>
                            </w:rPr>
                            <w:t>.</w:t>
                          </w:r>
                          <w:r w:rsidRPr="00C77054">
                            <w:rPr>
                              <w:noProof/>
                              <w:color w:val="A6A6A6" w:themeColor="background1" w:themeShade="A6"/>
                              <w:sz w:val="16"/>
                              <w:szCs w:val="16"/>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4" type="#_x0000_t202" style="position:absolute;margin-left:.05pt;margin-top:27.4pt;width:468pt;height:13.7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" o:allowincell="f" filled="f" stroked="f">
              <v:textbox style="mso-fit-shape-to-text:t" inset=",0,,0">
                <w:txbxContent>
                  <w:p w:rsidR="000054AB" w:rsidRPr="00F736CD" w:rsidRDefault="000054AB"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tab/>
                    </w:r>
                    <w:r w:rsidRPr="00C77054">
                      <w:rPr>
                        <w:noProof/>
                        <w:color w:val="A6A6A6" w:themeColor="background1" w:themeShade="A6"/>
                        <w:sz w:val="16"/>
                        <w:szCs w:val="16"/>
                      </w:rPr>
                      <w:fldChar w:fldCharType="begin"/>
                    </w:r>
                    <w:r w:rsidRPr="00F736CD">
                      <w:rPr>
                        <w:noProof/>
                        <w:color w:val="A6A6A6" w:themeColor="background1" w:themeShade="A6"/>
                        <w:sz w:val="16"/>
                        <w:szCs w:val="16"/>
                      </w:rPr>
                      <w:instrText xml:space="preserve"> If </w:instrText>
                    </w:r>
                    <w:r w:rsidRPr="00C77054">
                      <w:rPr>
                        <w:noProof/>
                        <w:color w:val="A6A6A6" w:themeColor="background1" w:themeShade="A6"/>
                        <w:sz w:val="16"/>
                        <w:szCs w:val="16"/>
                      </w:rPr>
                      <w:fldChar w:fldCharType="begin"/>
                    </w:r>
                    <w:r w:rsidRPr="00F736CD">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F736CD">
                      <w:rPr>
                        <w:noProof/>
                        <w:color w:val="A6A6A6" w:themeColor="background1" w:themeShade="A6"/>
                        <w:sz w:val="16"/>
                        <w:szCs w:val="16"/>
                      </w:rPr>
                      <w:instrText>License addendum</w:instrText>
                    </w:r>
                    <w:r w:rsidRPr="00C77054">
                      <w:rPr>
                        <w:noProof/>
                        <w:color w:val="A6A6A6" w:themeColor="background1" w:themeShade="A6"/>
                        <w:sz w:val="16"/>
                        <w:szCs w:val="16"/>
                      </w:rPr>
                      <w:fldChar w:fldCharType="end"/>
                    </w:r>
                    <w:r w:rsidRPr="00F736CD">
                      <w:rPr>
                        <w:noProof/>
                        <w:color w:val="A6A6A6" w:themeColor="background1" w:themeShade="A6"/>
                        <w:sz w:val="16"/>
                        <w:szCs w:val="16"/>
                      </w:rPr>
                      <w:instrText>&lt;&gt; “Error*” “</w:instrText>
                    </w:r>
                    <w:r w:rsidRPr="00C77054">
                      <w:rPr>
                        <w:noProof/>
                        <w:color w:val="A6A6A6" w:themeColor="background1" w:themeShade="A6"/>
                        <w:sz w:val="16"/>
                        <w:szCs w:val="16"/>
                      </w:rPr>
                      <w:fldChar w:fldCharType="begin"/>
                    </w:r>
                    <w:r w:rsidRPr="00F736CD">
                      <w:rPr>
                        <w:noProof/>
                        <w:color w:val="A6A6A6" w:themeColor="background1" w:themeShade="A6"/>
                        <w:sz w:val="16"/>
                        <w:szCs w:val="16"/>
                      </w:rPr>
                      <w:instrText xml:space="preserve"> STYLEREF “Heading 1” </w:instrText>
                    </w:r>
                    <w:r w:rsidRPr="00C77054">
                      <w:rPr>
                        <w:noProof/>
                        <w:color w:val="A6A6A6" w:themeColor="background1" w:themeShade="A6"/>
                        <w:sz w:val="16"/>
                        <w:szCs w:val="16"/>
                      </w:rPr>
                      <w:fldChar w:fldCharType="separate"/>
                    </w:r>
                    <w:r w:rsidR="00F736CD">
                      <w:rPr>
                        <w:noProof/>
                        <w:color w:val="A6A6A6" w:themeColor="background1" w:themeShade="A6"/>
                        <w:sz w:val="16"/>
                        <w:szCs w:val="16"/>
                      </w:rPr>
                      <w:instrText>License addendum</w:instrText>
                    </w:r>
                    <w:r w:rsidRPr="00C77054">
                      <w:rPr>
                        <w:noProof/>
                        <w:color w:val="A6A6A6" w:themeColor="background1" w:themeShade="A6"/>
                        <w:sz w:val="16"/>
                        <w:szCs w:val="16"/>
                      </w:rPr>
                      <w:fldChar w:fldCharType="end"/>
                    </w:r>
                    <w:r w:rsidRPr="00F736CD">
                      <w:rPr>
                        <w:noProof/>
                        <w:color w:val="A6A6A6" w:themeColor="background1" w:themeShade="A6"/>
                        <w:sz w:val="16"/>
                        <w:szCs w:val="16"/>
                      </w:rPr>
                      <w:instrText>""Add a heading to your document""</w:instrText>
                    </w:r>
                    <w:r w:rsidRPr="00C77054">
                      <w:rPr>
                        <w:noProof/>
                        <w:color w:val="A6A6A6" w:themeColor="background1" w:themeShade="A6"/>
                        <w:sz w:val="16"/>
                        <w:szCs w:val="16"/>
                      </w:rPr>
                      <w:fldChar w:fldCharType="separate"/>
                    </w:r>
                    <w:r w:rsidR="00F736CD">
                      <w:rPr>
                        <w:noProof/>
                        <w:color w:val="A6A6A6" w:themeColor="background1" w:themeShade="A6"/>
                        <w:sz w:val="16"/>
                        <w:szCs w:val="16"/>
                      </w:rPr>
                      <w:t>License addendum</w:t>
                    </w:r>
                    <w:r w:rsidRPr="00C77054">
                      <w:rPr>
                        <w:noProof/>
                        <w:color w:val="A6A6A6" w:themeColor="background1" w:themeShade="A6"/>
                        <w:sz w:val="16"/>
                        <w:szCs w:val="16"/>
                      </w:rPr>
                      <w:fldChar w:fldCharType="end"/>
                    </w:r>
                  </w:p>
                  <w:p w:rsidR="000054AB" w:rsidRPr="00F736CD" w:rsidRDefault="000054AB" w:rsidP="00FD5054">
                    <w:pPr>
                      <w:tabs>
                        <w:tab w:val="left" w:pos="0"/>
                        <w:tab w:val="right" w:pos="9072"/>
                      </w:tabs>
                      <w:spacing w:after="0" w:line="240" w:lineRule="auto"/>
                      <w:rPr>
                        <w:noProof/>
                        <w:color w:val="A6A6A6" w:themeColor="background1" w:themeShade="A6"/>
                        <w:sz w:val="16"/>
                        <w:szCs w:val="16"/>
                      </w:rPr>
                    </w:pPr>
                    <w:r w:rsidRPr="00C77054">
                      <w:rPr>
                        <w:noProof/>
                        <w:color w:val="A6A6A6" w:themeColor="background1" w:themeShade="A6"/>
                        <w:sz w:val="16"/>
                        <w:szCs w:val="16"/>
                      </w:rPr>
                      <w:fldChar w:fldCharType="begin"/>
                    </w:r>
                    <w:r w:rsidRPr="00F736CD">
                      <w:rPr>
                        <w:noProof/>
                        <w:color w:val="A6A6A6" w:themeColor="background1" w:themeShade="A6"/>
                        <w:sz w:val="16"/>
                        <w:szCs w:val="16"/>
                      </w:rPr>
                      <w:instrText xml:space="preserve"> STYLEREF  "Heading 2"  \* MERGEFORMAT </w:instrText>
                    </w:r>
                    <w:r w:rsidRPr="00C77054">
                      <w:rPr>
                        <w:noProof/>
                        <w:color w:val="A6A6A6" w:themeColor="background1" w:themeShade="A6"/>
                        <w:sz w:val="16"/>
                        <w:szCs w:val="16"/>
                      </w:rPr>
                      <w:fldChar w:fldCharType="separate"/>
                    </w:r>
                    <w:r w:rsidR="00F736CD" w:rsidRPr="00F736CD">
                      <w:rPr>
                        <w:b/>
                        <w:bCs/>
                        <w:noProof/>
                        <w:color w:val="A6A6A6" w:themeColor="background1" w:themeShade="A6"/>
                        <w:sz w:val="16"/>
                        <w:szCs w:val="16"/>
                      </w:rPr>
                      <w:t>Combined Libraries</w:t>
                    </w:r>
                    <w:r w:rsidR="00F736CD">
                      <w:rPr>
                        <w:noProof/>
                        <w:color w:val="A6A6A6" w:themeColor="background1" w:themeShade="A6"/>
                        <w:sz w:val="16"/>
                        <w:szCs w:val="16"/>
                      </w:rPr>
                      <w:t>.</w:t>
                    </w:r>
                    <w:r w:rsidRPr="00C77054">
                      <w:rPr>
                        <w:noProof/>
                        <w:color w:val="A6A6A6" w:themeColor="background1" w:themeShade="A6"/>
                        <w:sz w:val="16"/>
                        <w:szCs w:val="16"/>
                      </w:rPr>
                      <w:fldChar w:fldCharType="end"/>
                    </w:r>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0054AB" w:rsidRDefault="000054AB">
                          <w:pPr>
                            <w:spacing w:after="0" w:line="240" w:lineRule="auto"/>
                            <w:rPr>
                              <w:color w:val="FFFFFF" w:themeColor="background1"/>
                            </w:rPr>
                          </w:pPr>
                          <w:r>
                            <w:fldChar w:fldCharType="begin"/>
                          </w:r>
                          <w:r>
                            <w:instrText xml:space="preserve"> PAGE   \* MERGEFORMAT </w:instrText>
                          </w:r>
                          <w:r>
                            <w:fldChar w:fldCharType="separate"/>
                          </w:r>
                          <w:r w:rsidR="00F736CD" w:rsidRPr="00F736CD">
                            <w:rPr>
                              <w:noProof/>
                              <w:color w:val="FFFFFF" w:themeColor="background1"/>
                            </w:rPr>
                            <w:t>51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74b5e4 [1945]" stroked="f">
              <v:textbox style="mso-fit-shape-to-text:t" inset=",0,,0">
                <w:txbxContent>
                  <w:p w:rsidR="000054AB" w:rsidRDefault="000054AB">
                    <w:pPr>
                      <w:spacing w:after="0" w:line="240" w:lineRule="auto"/>
                      <w:rPr>
                        <w:color w:val="FFFFFF" w:themeColor="background1"/>
                      </w:rPr>
                    </w:pPr>
                    <w:r>
                      <w:fldChar w:fldCharType="begin"/>
                    </w:r>
                    <w:r>
                      <w:instrText xml:space="preserve"> PAGE   \* MERGEFORMAT </w:instrText>
                    </w:r>
                    <w:r>
                      <w:fldChar w:fldCharType="separate"/>
                    </w:r>
                    <w:r w:rsidR="00F736CD" w:rsidRPr="00F736CD">
                      <w:rPr>
                        <w:noProof/>
                        <w:color w:val="FFFFFF" w:themeColor="background1"/>
                      </w:rPr>
                      <w:t>51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AA8"/>
    <w:multiLevelType w:val="hybridMultilevel"/>
    <w:tmpl w:val="277E742A"/>
    <w:lvl w:ilvl="0" w:tplc="646ABC8E">
      <w:start w:val="1"/>
      <w:numFmt w:val="lowerLetter"/>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B296E15"/>
    <w:multiLevelType w:val="hybridMultilevel"/>
    <w:tmpl w:val="C2605498"/>
    <w:lvl w:ilvl="0" w:tplc="053899E0">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C467723"/>
    <w:multiLevelType w:val="hybridMultilevel"/>
    <w:tmpl w:val="DA30ED7C"/>
    <w:lvl w:ilvl="0" w:tplc="BD528402">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24D4148"/>
    <w:multiLevelType w:val="hybridMultilevel"/>
    <w:tmpl w:val="D76011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AA971D6"/>
    <w:multiLevelType w:val="hybridMultilevel"/>
    <w:tmpl w:val="448AE692"/>
    <w:lvl w:ilvl="0" w:tplc="5CCA466E">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362EAF"/>
    <w:multiLevelType w:val="hybridMultilevel"/>
    <w:tmpl w:val="67D84F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7685F86"/>
    <w:multiLevelType w:val="hybridMultilevel"/>
    <w:tmpl w:val="47121556"/>
    <w:lvl w:ilvl="0" w:tplc="D102B362">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11" w15:restartNumberingAfterBreak="0">
    <w:nsid w:val="78D31A78"/>
    <w:multiLevelType w:val="hybridMultilevel"/>
    <w:tmpl w:val="04548038"/>
    <w:lvl w:ilvl="0" w:tplc="BA3E7B76">
      <w:numFmt w:val="bullet"/>
      <w:lvlText w:val="-"/>
      <w:lvlJc w:val="left"/>
      <w:pPr>
        <w:ind w:left="720" w:hanging="360"/>
      </w:pPr>
      <w:rPr>
        <w:rFonts w:ascii="Corbel" w:eastAsiaTheme="minorEastAsia" w:hAnsi="Corbe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0"/>
  </w:num>
  <w:num w:numId="5">
    <w:abstractNumId w:val="10"/>
  </w:num>
  <w:num w:numId="6">
    <w:abstractNumId w:val="2"/>
  </w:num>
  <w:num w:numId="7">
    <w:abstractNumId w:val="6"/>
  </w:num>
  <w:num w:numId="8">
    <w:abstractNumId w:val="3"/>
  </w:num>
  <w:num w:numId="9">
    <w:abstractNumId w:val="11"/>
  </w:num>
  <w:num w:numId="10">
    <w:abstractNumId w:val="4"/>
  </w:num>
  <w:num w:numId="11">
    <w:abstractNumId w:val="5"/>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ian B. Sax">
    <w15:presenceInfo w15:providerId="Windows Live" w15:userId="1647395ba2295f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activeWritingStyle w:appName="MSWord" w:lang="de-CH" w:vendorID="64" w:dllVersion="131078" w:nlCheck="1" w:checkStyle="0"/>
  <w:activeWritingStyle w:appName="MSWord" w:lang="de-DE" w:vendorID="64" w:dllVersion="131078" w:nlCheck="1" w:checkStyle="0"/>
  <w:activeWritingStyle w:appName="MSWord" w:lang="en-GB" w:vendorID="64" w:dllVersion="131078" w:nlCheck="1" w:checkStyle="0"/>
  <w:proofState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15"/>
    <w:rsid w:val="00004CBF"/>
    <w:rsid w:val="000054AB"/>
    <w:rsid w:val="0000671E"/>
    <w:rsid w:val="00030F57"/>
    <w:rsid w:val="0003186C"/>
    <w:rsid w:val="0003273A"/>
    <w:rsid w:val="00067863"/>
    <w:rsid w:val="00075A3D"/>
    <w:rsid w:val="00091052"/>
    <w:rsid w:val="000A7D24"/>
    <w:rsid w:val="000D4C10"/>
    <w:rsid w:val="000E2097"/>
    <w:rsid w:val="000F49C6"/>
    <w:rsid w:val="0012255F"/>
    <w:rsid w:val="00134F06"/>
    <w:rsid w:val="0013535C"/>
    <w:rsid w:val="001654F8"/>
    <w:rsid w:val="00172E49"/>
    <w:rsid w:val="00176DB3"/>
    <w:rsid w:val="00183D24"/>
    <w:rsid w:val="001E3C88"/>
    <w:rsid w:val="001F2499"/>
    <w:rsid w:val="00213E0A"/>
    <w:rsid w:val="002242F0"/>
    <w:rsid w:val="00250964"/>
    <w:rsid w:val="002519A5"/>
    <w:rsid w:val="0025418D"/>
    <w:rsid w:val="0026446A"/>
    <w:rsid w:val="002B2AB8"/>
    <w:rsid w:val="002C183D"/>
    <w:rsid w:val="002E284A"/>
    <w:rsid w:val="002F31AA"/>
    <w:rsid w:val="00303A26"/>
    <w:rsid w:val="00312CEA"/>
    <w:rsid w:val="00313396"/>
    <w:rsid w:val="00316836"/>
    <w:rsid w:val="0032671E"/>
    <w:rsid w:val="00341AD5"/>
    <w:rsid w:val="003445B0"/>
    <w:rsid w:val="00362D39"/>
    <w:rsid w:val="00364BFB"/>
    <w:rsid w:val="0037212B"/>
    <w:rsid w:val="00386E90"/>
    <w:rsid w:val="00393891"/>
    <w:rsid w:val="003A370A"/>
    <w:rsid w:val="003A3DA5"/>
    <w:rsid w:val="003B4C17"/>
    <w:rsid w:val="003C60E2"/>
    <w:rsid w:val="003E2010"/>
    <w:rsid w:val="003F440F"/>
    <w:rsid w:val="0040306B"/>
    <w:rsid w:val="00420426"/>
    <w:rsid w:val="0042402B"/>
    <w:rsid w:val="004252FA"/>
    <w:rsid w:val="0043114B"/>
    <w:rsid w:val="00431E17"/>
    <w:rsid w:val="00443E0F"/>
    <w:rsid w:val="004747EF"/>
    <w:rsid w:val="00486AD3"/>
    <w:rsid w:val="00495C30"/>
    <w:rsid w:val="004A4BD5"/>
    <w:rsid w:val="004A592F"/>
    <w:rsid w:val="004B2E53"/>
    <w:rsid w:val="004B32D0"/>
    <w:rsid w:val="004B7ED0"/>
    <w:rsid w:val="004C1EEC"/>
    <w:rsid w:val="004C27B3"/>
    <w:rsid w:val="004C4512"/>
    <w:rsid w:val="004D48EE"/>
    <w:rsid w:val="004F6688"/>
    <w:rsid w:val="0050641A"/>
    <w:rsid w:val="00543A02"/>
    <w:rsid w:val="005545EF"/>
    <w:rsid w:val="00593BC0"/>
    <w:rsid w:val="005953CC"/>
    <w:rsid w:val="005D58BE"/>
    <w:rsid w:val="00612E8B"/>
    <w:rsid w:val="00615A84"/>
    <w:rsid w:val="006323EF"/>
    <w:rsid w:val="00641458"/>
    <w:rsid w:val="00646C3A"/>
    <w:rsid w:val="00652D9C"/>
    <w:rsid w:val="006B43BD"/>
    <w:rsid w:val="006D7909"/>
    <w:rsid w:val="006E2C83"/>
    <w:rsid w:val="006E7B85"/>
    <w:rsid w:val="006F1A44"/>
    <w:rsid w:val="0071450F"/>
    <w:rsid w:val="007159F6"/>
    <w:rsid w:val="00716A0E"/>
    <w:rsid w:val="00716DDA"/>
    <w:rsid w:val="007170C7"/>
    <w:rsid w:val="00727861"/>
    <w:rsid w:val="0073235C"/>
    <w:rsid w:val="00753C7C"/>
    <w:rsid w:val="0075602A"/>
    <w:rsid w:val="007743BF"/>
    <w:rsid w:val="00776DF3"/>
    <w:rsid w:val="0079664E"/>
    <w:rsid w:val="007C6B2E"/>
    <w:rsid w:val="007D14B2"/>
    <w:rsid w:val="007D1974"/>
    <w:rsid w:val="007F4CDC"/>
    <w:rsid w:val="007F7A7D"/>
    <w:rsid w:val="00804C81"/>
    <w:rsid w:val="008072FD"/>
    <w:rsid w:val="00853952"/>
    <w:rsid w:val="00857FC9"/>
    <w:rsid w:val="0086295C"/>
    <w:rsid w:val="00881541"/>
    <w:rsid w:val="00882336"/>
    <w:rsid w:val="00886FA7"/>
    <w:rsid w:val="008A3B66"/>
    <w:rsid w:val="008C3F04"/>
    <w:rsid w:val="008D4700"/>
    <w:rsid w:val="008E588D"/>
    <w:rsid w:val="008F0C03"/>
    <w:rsid w:val="008F0FEC"/>
    <w:rsid w:val="00925315"/>
    <w:rsid w:val="00926299"/>
    <w:rsid w:val="0096008D"/>
    <w:rsid w:val="00963BD8"/>
    <w:rsid w:val="00965F07"/>
    <w:rsid w:val="00971975"/>
    <w:rsid w:val="00971DB0"/>
    <w:rsid w:val="00972CE9"/>
    <w:rsid w:val="0098536A"/>
    <w:rsid w:val="00985940"/>
    <w:rsid w:val="00996EBC"/>
    <w:rsid w:val="009A1A69"/>
    <w:rsid w:val="009A31FC"/>
    <w:rsid w:val="009A5ED7"/>
    <w:rsid w:val="009B6923"/>
    <w:rsid w:val="009D33BB"/>
    <w:rsid w:val="009E703C"/>
    <w:rsid w:val="009F0DB9"/>
    <w:rsid w:val="00A32630"/>
    <w:rsid w:val="00A451D3"/>
    <w:rsid w:val="00A576D8"/>
    <w:rsid w:val="00A9632C"/>
    <w:rsid w:val="00AA0BC5"/>
    <w:rsid w:val="00AB66F9"/>
    <w:rsid w:val="00AC411F"/>
    <w:rsid w:val="00AF0BE2"/>
    <w:rsid w:val="00B000DE"/>
    <w:rsid w:val="00B2459F"/>
    <w:rsid w:val="00B42F2A"/>
    <w:rsid w:val="00B43F57"/>
    <w:rsid w:val="00B5277D"/>
    <w:rsid w:val="00B721F2"/>
    <w:rsid w:val="00B9074A"/>
    <w:rsid w:val="00B94A7E"/>
    <w:rsid w:val="00BC33E8"/>
    <w:rsid w:val="00BE2359"/>
    <w:rsid w:val="00BE7D18"/>
    <w:rsid w:val="00C00494"/>
    <w:rsid w:val="00C05D40"/>
    <w:rsid w:val="00C11348"/>
    <w:rsid w:val="00C245A1"/>
    <w:rsid w:val="00C24F3D"/>
    <w:rsid w:val="00C305BD"/>
    <w:rsid w:val="00C4093C"/>
    <w:rsid w:val="00C57CBF"/>
    <w:rsid w:val="00C62761"/>
    <w:rsid w:val="00C66BE6"/>
    <w:rsid w:val="00C77054"/>
    <w:rsid w:val="00C90DA6"/>
    <w:rsid w:val="00C94CEC"/>
    <w:rsid w:val="00CD5A7D"/>
    <w:rsid w:val="00CF4717"/>
    <w:rsid w:val="00CF6265"/>
    <w:rsid w:val="00D10A81"/>
    <w:rsid w:val="00D31764"/>
    <w:rsid w:val="00D35EA0"/>
    <w:rsid w:val="00D87F34"/>
    <w:rsid w:val="00DA2D6C"/>
    <w:rsid w:val="00DB4079"/>
    <w:rsid w:val="00DE68E3"/>
    <w:rsid w:val="00E45B5A"/>
    <w:rsid w:val="00E742CA"/>
    <w:rsid w:val="00E80BCB"/>
    <w:rsid w:val="00E9562C"/>
    <w:rsid w:val="00EA77C6"/>
    <w:rsid w:val="00EB0E07"/>
    <w:rsid w:val="00EE2919"/>
    <w:rsid w:val="00EE4064"/>
    <w:rsid w:val="00F02070"/>
    <w:rsid w:val="00F305B0"/>
    <w:rsid w:val="00F736CD"/>
    <w:rsid w:val="00F77B7E"/>
    <w:rsid w:val="00F95F86"/>
    <w:rsid w:val="00F96AF1"/>
    <w:rsid w:val="00F97BF9"/>
    <w:rsid w:val="00FA083B"/>
    <w:rsid w:val="00FA1415"/>
    <w:rsid w:val="00FA7CDC"/>
    <w:rsid w:val="00FD5054"/>
    <w:rsid w:val="00FE69A7"/>
    <w:rsid w:val="00FF41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E4433"/>
  <w15:docId w15:val="{A66AA983-2484-4EC8-813A-6AE9BFF4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54"/>
  </w:style>
  <w:style w:type="paragraph" w:styleId="Heading1">
    <w:name w:val="heading 1"/>
    <w:basedOn w:val="Normal"/>
    <w:next w:val="Normal"/>
    <w:link w:val="Heading1Char"/>
    <w:uiPriority w:val="9"/>
    <w:qFormat/>
    <w:rsid w:val="00FD5054"/>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D5054"/>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D5054"/>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FD5054"/>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FD5054"/>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FD5054"/>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D5054"/>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D505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D505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54"/>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FD5054"/>
    <w:rPr>
      <w:caps/>
      <w:spacing w:val="15"/>
      <w:shd w:val="clear" w:color="auto" w:fill="D4EAF3" w:themeFill="accent1" w:themeFillTint="33"/>
    </w:rPr>
  </w:style>
  <w:style w:type="character" w:customStyle="1" w:styleId="Heading3Char">
    <w:name w:val="Heading 3 Char"/>
    <w:basedOn w:val="DefaultParagraphFont"/>
    <w:link w:val="Heading3"/>
    <w:uiPriority w:val="9"/>
    <w:rsid w:val="00FD5054"/>
    <w:rPr>
      <w:caps/>
      <w:color w:val="1A495C" w:themeColor="accent1" w:themeShade="7F"/>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FD5054"/>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FD5054"/>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FD505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D5054"/>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sid w:val="00FD5054"/>
    <w:rPr>
      <w:b/>
      <w:bCs/>
      <w:color w:val="3494BA" w:themeColor="accent1"/>
    </w:rPr>
  </w:style>
  <w:style w:type="character" w:styleId="SubtleEmphasis">
    <w:name w:val="Subtle Emphasis"/>
    <w:uiPriority w:val="19"/>
    <w:qFormat/>
    <w:rsid w:val="00FD5054"/>
    <w:rPr>
      <w:i/>
      <w:iCs/>
      <w:color w:val="1A495C" w:themeColor="accent1" w:themeShade="7F"/>
    </w:rPr>
  </w:style>
  <w:style w:type="character" w:styleId="Emphasis">
    <w:name w:val="Emphasis"/>
    <w:uiPriority w:val="20"/>
    <w:qFormat/>
    <w:rsid w:val="00FD5054"/>
    <w:rPr>
      <w:caps/>
      <w:color w:val="1A495C" w:themeColor="accent1" w:themeShade="7F"/>
      <w:spacing w:val="5"/>
    </w:rPr>
  </w:style>
  <w:style w:type="paragraph" w:styleId="Quote">
    <w:name w:val="Quote"/>
    <w:basedOn w:val="Normal"/>
    <w:next w:val="Normal"/>
    <w:link w:val="QuoteChar"/>
    <w:uiPriority w:val="29"/>
    <w:qFormat/>
    <w:rsid w:val="00FD5054"/>
    <w:rPr>
      <w:i/>
      <w:iCs/>
      <w:sz w:val="24"/>
      <w:szCs w:val="24"/>
    </w:rPr>
  </w:style>
  <w:style w:type="character" w:customStyle="1" w:styleId="QuoteChar">
    <w:name w:val="Quote Char"/>
    <w:basedOn w:val="DefaultParagraphFont"/>
    <w:link w:val="Quote"/>
    <w:uiPriority w:val="29"/>
    <w:rsid w:val="00FD5054"/>
    <w:rPr>
      <w:i/>
      <w:iCs/>
      <w:sz w:val="24"/>
      <w:szCs w:val="24"/>
    </w:rPr>
  </w:style>
  <w:style w:type="character" w:styleId="IntenseEmphasis">
    <w:name w:val="Intense Emphasis"/>
    <w:uiPriority w:val="21"/>
    <w:qFormat/>
    <w:rsid w:val="00FD5054"/>
    <w:rPr>
      <w:b/>
      <w:bCs/>
      <w:caps/>
      <w:color w:val="1A495C" w:themeColor="accent1" w:themeShade="7F"/>
      <w:spacing w:val="10"/>
    </w:rPr>
  </w:style>
  <w:style w:type="paragraph" w:styleId="IntenseQuote">
    <w:name w:val="Intense Quote"/>
    <w:basedOn w:val="Normal"/>
    <w:next w:val="Normal"/>
    <w:link w:val="IntenseQuoteChar"/>
    <w:uiPriority w:val="30"/>
    <w:qFormat/>
    <w:rsid w:val="00FA083B"/>
    <w:pPr>
      <w:pBdr>
        <w:left w:val="single" w:sz="18" w:space="4" w:color="A3CEED" w:themeColor="accent6" w:themeTint="66"/>
      </w:pBdr>
      <w:spacing w:before="0" w:after="0" w:line="240" w:lineRule="auto"/>
      <w:ind w:left="2160" w:right="1077"/>
    </w:pPr>
    <w:rPr>
      <w:i/>
      <w:color w:val="A6A6A6" w:themeColor="background1" w:themeShade="A6"/>
      <w:szCs w:val="24"/>
    </w:rPr>
  </w:style>
  <w:style w:type="character" w:customStyle="1" w:styleId="IntenseQuoteChar">
    <w:name w:val="Intense Quote Char"/>
    <w:basedOn w:val="DefaultParagraphFont"/>
    <w:link w:val="IntenseQuote"/>
    <w:uiPriority w:val="30"/>
    <w:rsid w:val="00FA083B"/>
    <w:rPr>
      <w:i/>
      <w:color w:val="A6A6A6" w:themeColor="background1" w:themeShade="A6"/>
      <w:szCs w:val="24"/>
    </w:rPr>
  </w:style>
  <w:style w:type="character" w:customStyle="1" w:styleId="Heading4Char">
    <w:name w:val="Heading 4 Char"/>
    <w:basedOn w:val="DefaultParagraphFont"/>
    <w:link w:val="Heading4"/>
    <w:uiPriority w:val="9"/>
    <w:rsid w:val="00FD5054"/>
    <w:rPr>
      <w:caps/>
      <w:color w:val="276E8B" w:themeColor="accent1" w:themeShade="BF"/>
      <w:spacing w:val="10"/>
    </w:rPr>
  </w:style>
  <w:style w:type="character" w:customStyle="1" w:styleId="Heading5Char">
    <w:name w:val="Heading 5 Char"/>
    <w:basedOn w:val="DefaultParagraphFont"/>
    <w:link w:val="Heading5"/>
    <w:uiPriority w:val="9"/>
    <w:rsid w:val="00FD5054"/>
    <w:rPr>
      <w:caps/>
      <w:color w:val="276E8B" w:themeColor="accent1" w:themeShade="BF"/>
      <w:spacing w:val="10"/>
    </w:rPr>
  </w:style>
  <w:style w:type="character" w:customStyle="1" w:styleId="Heading6Char">
    <w:name w:val="Heading 6 Char"/>
    <w:basedOn w:val="DefaultParagraphFont"/>
    <w:link w:val="Heading6"/>
    <w:uiPriority w:val="9"/>
    <w:rsid w:val="00FD5054"/>
    <w:rPr>
      <w:caps/>
      <w:color w:val="276E8B" w:themeColor="accent1" w:themeShade="BF"/>
      <w:spacing w:val="10"/>
    </w:rPr>
  </w:style>
  <w:style w:type="character" w:customStyle="1" w:styleId="Heading7Char">
    <w:name w:val="Heading 7 Char"/>
    <w:basedOn w:val="DefaultParagraphFont"/>
    <w:link w:val="Heading7"/>
    <w:uiPriority w:val="9"/>
    <w:semiHidden/>
    <w:rsid w:val="00FD5054"/>
    <w:rPr>
      <w:caps/>
      <w:color w:val="276E8B" w:themeColor="accent1" w:themeShade="BF"/>
      <w:spacing w:val="10"/>
    </w:rPr>
  </w:style>
  <w:style w:type="character" w:customStyle="1" w:styleId="Heading8Char">
    <w:name w:val="Heading 8 Char"/>
    <w:basedOn w:val="DefaultParagraphFont"/>
    <w:link w:val="Heading8"/>
    <w:uiPriority w:val="9"/>
    <w:semiHidden/>
    <w:rsid w:val="00FD5054"/>
    <w:rPr>
      <w:caps/>
      <w:spacing w:val="10"/>
      <w:sz w:val="18"/>
      <w:szCs w:val="18"/>
    </w:rPr>
  </w:style>
  <w:style w:type="character" w:customStyle="1" w:styleId="Heading9Char">
    <w:name w:val="Heading 9 Char"/>
    <w:basedOn w:val="DefaultParagraphFont"/>
    <w:link w:val="Heading9"/>
    <w:uiPriority w:val="9"/>
    <w:semiHidden/>
    <w:rsid w:val="00FD5054"/>
    <w:rPr>
      <w:i/>
      <w:iCs/>
      <w:caps/>
      <w:spacing w:val="10"/>
      <w:sz w:val="18"/>
      <w:szCs w:val="18"/>
    </w:rPr>
  </w:style>
  <w:style w:type="paragraph" w:styleId="NoSpacing">
    <w:name w:val="No Spacing"/>
    <w:link w:val="NoSpacingChar"/>
    <w:uiPriority w:val="1"/>
    <w:qFormat/>
    <w:rsid w:val="00FD5054"/>
    <w:pPr>
      <w:spacing w:after="0" w:line="240" w:lineRule="auto"/>
    </w:pPr>
  </w:style>
  <w:style w:type="character" w:styleId="BookTitle">
    <w:name w:val="Book Title"/>
    <w:uiPriority w:val="33"/>
    <w:qFormat/>
    <w:rsid w:val="00FD5054"/>
    <w:rPr>
      <w:b/>
      <w:bCs/>
      <w:i/>
      <w:iCs/>
      <w:spacing w:val="0"/>
    </w:rPr>
  </w:style>
  <w:style w:type="paragraph" w:styleId="Caption">
    <w:name w:val="caption"/>
    <w:basedOn w:val="Normal"/>
    <w:next w:val="Normal"/>
    <w:uiPriority w:val="35"/>
    <w:semiHidden/>
    <w:unhideWhenUsed/>
    <w:qFormat/>
    <w:rsid w:val="00FD5054"/>
    <w:rPr>
      <w:b/>
      <w:bCs/>
      <w:color w:val="276E8B" w:themeColor="accent1" w:themeShade="BF"/>
      <w:sz w:val="16"/>
      <w:szCs w:val="16"/>
    </w:rPr>
  </w:style>
  <w:style w:type="character" w:styleId="IntenseReference">
    <w:name w:val="Intense Reference"/>
    <w:uiPriority w:val="32"/>
    <w:qFormat/>
    <w:rsid w:val="00FD5054"/>
    <w:rPr>
      <w:b/>
      <w:bCs/>
      <w:i/>
      <w:iCs/>
      <w:caps/>
      <w:color w:val="3494BA" w:themeColor="accent1"/>
    </w:rPr>
  </w:style>
  <w:style w:type="character" w:customStyle="1" w:styleId="NoSpacingChar">
    <w:name w:val="No Spacing Char"/>
    <w:basedOn w:val="DefaultParagraphFont"/>
    <w:link w:val="NoSpacing"/>
    <w:uiPriority w:val="1"/>
  </w:style>
  <w:style w:type="character" w:styleId="Strong">
    <w:name w:val="Strong"/>
    <w:uiPriority w:val="22"/>
    <w:qFormat/>
    <w:rsid w:val="00FD5054"/>
    <w:rPr>
      <w:b/>
      <w:bCs/>
    </w:rPr>
  </w:style>
  <w:style w:type="paragraph" w:styleId="TOCHeading">
    <w:name w:val="TOC Heading"/>
    <w:basedOn w:val="Heading1"/>
    <w:next w:val="Normal"/>
    <w:uiPriority w:val="39"/>
    <w:unhideWhenUsed/>
    <w:qFormat/>
    <w:rsid w:val="00FD5054"/>
    <w:pPr>
      <w:outlineLvl w:val="9"/>
    </w:pPr>
  </w:style>
  <w:style w:type="paragraph" w:styleId="Header">
    <w:name w:val="header"/>
    <w:basedOn w:val="Normal"/>
    <w:link w:val="HeaderChar"/>
    <w:uiPriority w:val="99"/>
    <w:unhideWhenUsed/>
    <w:rsid w:val="00FA1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415"/>
  </w:style>
  <w:style w:type="paragraph" w:styleId="Footer">
    <w:name w:val="footer"/>
    <w:basedOn w:val="Normal"/>
    <w:link w:val="FooterChar"/>
    <w:uiPriority w:val="99"/>
    <w:unhideWhenUsed/>
    <w:rsid w:val="00FA1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415"/>
  </w:style>
  <w:style w:type="character" w:styleId="PlaceholderText">
    <w:name w:val="Placeholder Text"/>
    <w:basedOn w:val="DefaultParagraphFont"/>
    <w:uiPriority w:val="99"/>
    <w:semiHidden/>
    <w:rsid w:val="00F95F86"/>
    <w:rPr>
      <w:color w:val="808080"/>
    </w:rPr>
  </w:style>
  <w:style w:type="paragraph" w:styleId="TOC1">
    <w:name w:val="toc 1"/>
    <w:basedOn w:val="Normal"/>
    <w:next w:val="Normal"/>
    <w:autoRedefine/>
    <w:uiPriority w:val="39"/>
    <w:unhideWhenUsed/>
    <w:rsid w:val="00FD5054"/>
    <w:pPr>
      <w:spacing w:after="100"/>
    </w:pPr>
  </w:style>
  <w:style w:type="paragraph" w:styleId="TOC2">
    <w:name w:val="toc 2"/>
    <w:basedOn w:val="Normal"/>
    <w:next w:val="Normal"/>
    <w:autoRedefine/>
    <w:uiPriority w:val="39"/>
    <w:unhideWhenUsed/>
    <w:rsid w:val="00FD5054"/>
    <w:pPr>
      <w:spacing w:after="100"/>
      <w:ind w:left="200"/>
    </w:pPr>
  </w:style>
  <w:style w:type="paragraph" w:styleId="TOC3">
    <w:name w:val="toc 3"/>
    <w:basedOn w:val="Normal"/>
    <w:next w:val="Normal"/>
    <w:autoRedefine/>
    <w:uiPriority w:val="39"/>
    <w:unhideWhenUsed/>
    <w:rsid w:val="00FD5054"/>
    <w:pPr>
      <w:spacing w:after="100"/>
      <w:ind w:left="400"/>
    </w:pPr>
  </w:style>
  <w:style w:type="character" w:styleId="Hyperlink">
    <w:name w:val="Hyperlink"/>
    <w:basedOn w:val="DefaultParagraphFont"/>
    <w:uiPriority w:val="99"/>
    <w:unhideWhenUsed/>
    <w:rsid w:val="00FD5054"/>
    <w:rPr>
      <w:color w:val="6B9F25" w:themeColor="hyperlink"/>
      <w:u w:val="single"/>
    </w:rPr>
  </w:style>
  <w:style w:type="paragraph" w:styleId="BalloonText">
    <w:name w:val="Balloon Text"/>
    <w:basedOn w:val="Normal"/>
    <w:link w:val="BalloonTextChar"/>
    <w:uiPriority w:val="99"/>
    <w:semiHidden/>
    <w:unhideWhenUsed/>
    <w:rsid w:val="00B721F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1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7843119">
      <w:bodyDiv w:val="1"/>
      <w:marLeft w:val="0"/>
      <w:marRight w:val="0"/>
      <w:marTop w:val="0"/>
      <w:marBottom w:val="0"/>
      <w:divBdr>
        <w:top w:val="none" w:sz="0" w:space="0" w:color="auto"/>
        <w:left w:val="none" w:sz="0" w:space="0" w:color="auto"/>
        <w:bottom w:val="none" w:sz="0" w:space="0" w:color="auto"/>
        <w:right w:val="none" w:sz="0" w:space="0" w:color="auto"/>
      </w:divBdr>
    </w:div>
    <w:div w:id="158427803">
      <w:bodyDiv w:val="1"/>
      <w:marLeft w:val="0"/>
      <w:marRight w:val="0"/>
      <w:marTop w:val="0"/>
      <w:marBottom w:val="0"/>
      <w:divBdr>
        <w:top w:val="none" w:sz="0" w:space="0" w:color="auto"/>
        <w:left w:val="none" w:sz="0" w:space="0" w:color="auto"/>
        <w:bottom w:val="none" w:sz="0" w:space="0" w:color="auto"/>
        <w:right w:val="none" w:sz="0" w:space="0" w:color="auto"/>
      </w:divBdr>
    </w:div>
    <w:div w:id="264264660">
      <w:bodyDiv w:val="1"/>
      <w:marLeft w:val="0"/>
      <w:marRight w:val="0"/>
      <w:marTop w:val="0"/>
      <w:marBottom w:val="0"/>
      <w:divBdr>
        <w:top w:val="none" w:sz="0" w:space="0" w:color="auto"/>
        <w:left w:val="none" w:sz="0" w:space="0" w:color="auto"/>
        <w:bottom w:val="none" w:sz="0" w:space="0" w:color="auto"/>
        <w:right w:val="none" w:sz="0" w:space="0" w:color="auto"/>
      </w:divBdr>
    </w:div>
    <w:div w:id="420175541">
      <w:bodyDiv w:val="1"/>
      <w:marLeft w:val="0"/>
      <w:marRight w:val="0"/>
      <w:marTop w:val="0"/>
      <w:marBottom w:val="0"/>
      <w:divBdr>
        <w:top w:val="none" w:sz="0" w:space="0" w:color="auto"/>
        <w:left w:val="none" w:sz="0" w:space="0" w:color="auto"/>
        <w:bottom w:val="none" w:sz="0" w:space="0" w:color="auto"/>
        <w:right w:val="none" w:sz="0" w:space="0" w:color="auto"/>
      </w:divBdr>
    </w:div>
    <w:div w:id="449713716">
      <w:bodyDiv w:val="1"/>
      <w:marLeft w:val="0"/>
      <w:marRight w:val="0"/>
      <w:marTop w:val="0"/>
      <w:marBottom w:val="0"/>
      <w:divBdr>
        <w:top w:val="none" w:sz="0" w:space="0" w:color="auto"/>
        <w:left w:val="none" w:sz="0" w:space="0" w:color="auto"/>
        <w:bottom w:val="none" w:sz="0" w:space="0" w:color="auto"/>
        <w:right w:val="none" w:sz="0" w:space="0" w:color="auto"/>
      </w:divBdr>
    </w:div>
    <w:div w:id="541674960">
      <w:bodyDiv w:val="1"/>
      <w:marLeft w:val="0"/>
      <w:marRight w:val="0"/>
      <w:marTop w:val="0"/>
      <w:marBottom w:val="0"/>
      <w:divBdr>
        <w:top w:val="none" w:sz="0" w:space="0" w:color="auto"/>
        <w:left w:val="none" w:sz="0" w:space="0" w:color="auto"/>
        <w:bottom w:val="none" w:sz="0" w:space="0" w:color="auto"/>
        <w:right w:val="none" w:sz="0" w:space="0" w:color="auto"/>
      </w:divBdr>
    </w:div>
    <w:div w:id="5536603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17306225">
      <w:bodyDiv w:val="1"/>
      <w:marLeft w:val="0"/>
      <w:marRight w:val="0"/>
      <w:marTop w:val="0"/>
      <w:marBottom w:val="0"/>
      <w:divBdr>
        <w:top w:val="none" w:sz="0" w:space="0" w:color="auto"/>
        <w:left w:val="none" w:sz="0" w:space="0" w:color="auto"/>
        <w:bottom w:val="none" w:sz="0" w:space="0" w:color="auto"/>
        <w:right w:val="none" w:sz="0" w:space="0" w:color="auto"/>
      </w:divBdr>
    </w:div>
    <w:div w:id="94970359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8429875">
      <w:bodyDiv w:val="1"/>
      <w:marLeft w:val="0"/>
      <w:marRight w:val="0"/>
      <w:marTop w:val="0"/>
      <w:marBottom w:val="0"/>
      <w:divBdr>
        <w:top w:val="none" w:sz="0" w:space="0" w:color="auto"/>
        <w:left w:val="none" w:sz="0" w:space="0" w:color="auto"/>
        <w:bottom w:val="none" w:sz="0" w:space="0" w:color="auto"/>
        <w:right w:val="none" w:sz="0" w:space="0" w:color="auto"/>
      </w:divBdr>
    </w:div>
    <w:div w:id="1076122877">
      <w:bodyDiv w:val="1"/>
      <w:marLeft w:val="0"/>
      <w:marRight w:val="0"/>
      <w:marTop w:val="0"/>
      <w:marBottom w:val="0"/>
      <w:divBdr>
        <w:top w:val="none" w:sz="0" w:space="0" w:color="auto"/>
        <w:left w:val="none" w:sz="0" w:space="0" w:color="auto"/>
        <w:bottom w:val="none" w:sz="0" w:space="0" w:color="auto"/>
        <w:right w:val="none" w:sz="0" w:space="0" w:color="auto"/>
      </w:divBdr>
    </w:div>
    <w:div w:id="1094665095">
      <w:bodyDiv w:val="1"/>
      <w:marLeft w:val="0"/>
      <w:marRight w:val="0"/>
      <w:marTop w:val="0"/>
      <w:marBottom w:val="0"/>
      <w:divBdr>
        <w:top w:val="none" w:sz="0" w:space="0" w:color="auto"/>
        <w:left w:val="none" w:sz="0" w:space="0" w:color="auto"/>
        <w:bottom w:val="none" w:sz="0" w:space="0" w:color="auto"/>
        <w:right w:val="none" w:sz="0" w:space="0" w:color="auto"/>
      </w:divBdr>
    </w:div>
    <w:div w:id="1098598254">
      <w:bodyDiv w:val="1"/>
      <w:marLeft w:val="0"/>
      <w:marRight w:val="0"/>
      <w:marTop w:val="0"/>
      <w:marBottom w:val="0"/>
      <w:divBdr>
        <w:top w:val="none" w:sz="0" w:space="0" w:color="auto"/>
        <w:left w:val="none" w:sz="0" w:space="0" w:color="auto"/>
        <w:bottom w:val="none" w:sz="0" w:space="0" w:color="auto"/>
        <w:right w:val="none" w:sz="0" w:space="0" w:color="auto"/>
      </w:divBdr>
    </w:div>
    <w:div w:id="1099957303">
      <w:bodyDiv w:val="1"/>
      <w:marLeft w:val="0"/>
      <w:marRight w:val="0"/>
      <w:marTop w:val="0"/>
      <w:marBottom w:val="0"/>
      <w:divBdr>
        <w:top w:val="none" w:sz="0" w:space="0" w:color="auto"/>
        <w:left w:val="none" w:sz="0" w:space="0" w:color="auto"/>
        <w:bottom w:val="none" w:sz="0" w:space="0" w:color="auto"/>
        <w:right w:val="none" w:sz="0" w:space="0" w:color="auto"/>
      </w:divBdr>
    </w:div>
    <w:div w:id="1121075187">
      <w:bodyDiv w:val="1"/>
      <w:marLeft w:val="0"/>
      <w:marRight w:val="0"/>
      <w:marTop w:val="0"/>
      <w:marBottom w:val="0"/>
      <w:divBdr>
        <w:top w:val="none" w:sz="0" w:space="0" w:color="auto"/>
        <w:left w:val="none" w:sz="0" w:space="0" w:color="auto"/>
        <w:bottom w:val="none" w:sz="0" w:space="0" w:color="auto"/>
        <w:right w:val="none" w:sz="0" w:space="0" w:color="auto"/>
      </w:divBdr>
    </w:div>
    <w:div w:id="1179003598">
      <w:bodyDiv w:val="1"/>
      <w:marLeft w:val="0"/>
      <w:marRight w:val="0"/>
      <w:marTop w:val="0"/>
      <w:marBottom w:val="0"/>
      <w:divBdr>
        <w:top w:val="none" w:sz="0" w:space="0" w:color="auto"/>
        <w:left w:val="none" w:sz="0" w:space="0" w:color="auto"/>
        <w:bottom w:val="none" w:sz="0" w:space="0" w:color="auto"/>
        <w:right w:val="none" w:sz="0" w:space="0" w:color="auto"/>
      </w:divBdr>
    </w:div>
    <w:div w:id="1199002979">
      <w:bodyDiv w:val="1"/>
      <w:marLeft w:val="0"/>
      <w:marRight w:val="0"/>
      <w:marTop w:val="0"/>
      <w:marBottom w:val="0"/>
      <w:divBdr>
        <w:top w:val="none" w:sz="0" w:space="0" w:color="auto"/>
        <w:left w:val="none" w:sz="0" w:space="0" w:color="auto"/>
        <w:bottom w:val="none" w:sz="0" w:space="0" w:color="auto"/>
        <w:right w:val="none" w:sz="0" w:space="0" w:color="auto"/>
      </w:divBdr>
    </w:div>
    <w:div w:id="1211845564">
      <w:bodyDiv w:val="1"/>
      <w:marLeft w:val="0"/>
      <w:marRight w:val="0"/>
      <w:marTop w:val="0"/>
      <w:marBottom w:val="0"/>
      <w:divBdr>
        <w:top w:val="none" w:sz="0" w:space="0" w:color="auto"/>
        <w:left w:val="none" w:sz="0" w:space="0" w:color="auto"/>
        <w:bottom w:val="none" w:sz="0" w:space="0" w:color="auto"/>
        <w:right w:val="none" w:sz="0" w:space="0" w:color="auto"/>
      </w:divBdr>
    </w:div>
    <w:div w:id="1230463925">
      <w:bodyDiv w:val="1"/>
      <w:marLeft w:val="0"/>
      <w:marRight w:val="0"/>
      <w:marTop w:val="0"/>
      <w:marBottom w:val="0"/>
      <w:divBdr>
        <w:top w:val="none" w:sz="0" w:space="0" w:color="auto"/>
        <w:left w:val="none" w:sz="0" w:space="0" w:color="auto"/>
        <w:bottom w:val="none" w:sz="0" w:space="0" w:color="auto"/>
        <w:right w:val="none" w:sz="0" w:space="0" w:color="auto"/>
      </w:divBdr>
    </w:div>
    <w:div w:id="1284920840">
      <w:bodyDiv w:val="1"/>
      <w:marLeft w:val="0"/>
      <w:marRight w:val="0"/>
      <w:marTop w:val="0"/>
      <w:marBottom w:val="0"/>
      <w:divBdr>
        <w:top w:val="none" w:sz="0" w:space="0" w:color="auto"/>
        <w:left w:val="none" w:sz="0" w:space="0" w:color="auto"/>
        <w:bottom w:val="none" w:sz="0" w:space="0" w:color="auto"/>
        <w:right w:val="none" w:sz="0" w:space="0" w:color="auto"/>
      </w:divBdr>
    </w:div>
    <w:div w:id="1387950775">
      <w:bodyDiv w:val="1"/>
      <w:marLeft w:val="0"/>
      <w:marRight w:val="0"/>
      <w:marTop w:val="0"/>
      <w:marBottom w:val="0"/>
      <w:divBdr>
        <w:top w:val="none" w:sz="0" w:space="0" w:color="auto"/>
        <w:left w:val="none" w:sz="0" w:space="0" w:color="auto"/>
        <w:bottom w:val="none" w:sz="0" w:space="0" w:color="auto"/>
        <w:right w:val="none" w:sz="0" w:space="0" w:color="auto"/>
      </w:divBdr>
    </w:div>
    <w:div w:id="1468011080">
      <w:bodyDiv w:val="1"/>
      <w:marLeft w:val="0"/>
      <w:marRight w:val="0"/>
      <w:marTop w:val="0"/>
      <w:marBottom w:val="0"/>
      <w:divBdr>
        <w:top w:val="none" w:sz="0" w:space="0" w:color="auto"/>
        <w:left w:val="none" w:sz="0" w:space="0" w:color="auto"/>
        <w:bottom w:val="none" w:sz="0" w:space="0" w:color="auto"/>
        <w:right w:val="none" w:sz="0" w:space="0" w:color="auto"/>
      </w:divBdr>
    </w:div>
    <w:div w:id="152255296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62443832">
      <w:bodyDiv w:val="1"/>
      <w:marLeft w:val="0"/>
      <w:marRight w:val="0"/>
      <w:marTop w:val="0"/>
      <w:marBottom w:val="0"/>
      <w:divBdr>
        <w:top w:val="none" w:sz="0" w:space="0" w:color="auto"/>
        <w:left w:val="none" w:sz="0" w:space="0" w:color="auto"/>
        <w:bottom w:val="none" w:sz="0" w:space="0" w:color="auto"/>
        <w:right w:val="none" w:sz="0" w:space="0" w:color="auto"/>
      </w:divBdr>
    </w:div>
    <w:div w:id="1585142845">
      <w:bodyDiv w:val="1"/>
      <w:marLeft w:val="0"/>
      <w:marRight w:val="0"/>
      <w:marTop w:val="0"/>
      <w:marBottom w:val="0"/>
      <w:divBdr>
        <w:top w:val="none" w:sz="0" w:space="0" w:color="auto"/>
        <w:left w:val="none" w:sz="0" w:space="0" w:color="auto"/>
        <w:bottom w:val="none" w:sz="0" w:space="0" w:color="auto"/>
        <w:right w:val="none" w:sz="0" w:space="0" w:color="auto"/>
      </w:divBdr>
    </w:div>
    <w:div w:id="1646659956">
      <w:bodyDiv w:val="1"/>
      <w:marLeft w:val="0"/>
      <w:marRight w:val="0"/>
      <w:marTop w:val="0"/>
      <w:marBottom w:val="0"/>
      <w:divBdr>
        <w:top w:val="none" w:sz="0" w:space="0" w:color="auto"/>
        <w:left w:val="none" w:sz="0" w:space="0" w:color="auto"/>
        <w:bottom w:val="none" w:sz="0" w:space="0" w:color="auto"/>
        <w:right w:val="none" w:sz="0" w:space="0" w:color="auto"/>
      </w:divBdr>
    </w:div>
    <w:div w:id="1649481925">
      <w:bodyDiv w:val="1"/>
      <w:marLeft w:val="0"/>
      <w:marRight w:val="0"/>
      <w:marTop w:val="0"/>
      <w:marBottom w:val="0"/>
      <w:divBdr>
        <w:top w:val="none" w:sz="0" w:space="0" w:color="auto"/>
        <w:left w:val="none" w:sz="0" w:space="0" w:color="auto"/>
        <w:bottom w:val="none" w:sz="0" w:space="0" w:color="auto"/>
        <w:right w:val="none" w:sz="0" w:space="0" w:color="auto"/>
      </w:divBdr>
    </w:div>
    <w:div w:id="1656108419">
      <w:bodyDiv w:val="1"/>
      <w:marLeft w:val="0"/>
      <w:marRight w:val="0"/>
      <w:marTop w:val="0"/>
      <w:marBottom w:val="0"/>
      <w:divBdr>
        <w:top w:val="none" w:sz="0" w:space="0" w:color="auto"/>
        <w:left w:val="none" w:sz="0" w:space="0" w:color="auto"/>
        <w:bottom w:val="none" w:sz="0" w:space="0" w:color="auto"/>
        <w:right w:val="none" w:sz="0" w:space="0" w:color="auto"/>
      </w:divBdr>
    </w:div>
    <w:div w:id="1845167826">
      <w:bodyDiv w:val="1"/>
      <w:marLeft w:val="0"/>
      <w:marRight w:val="0"/>
      <w:marTop w:val="0"/>
      <w:marBottom w:val="0"/>
      <w:divBdr>
        <w:top w:val="none" w:sz="0" w:space="0" w:color="auto"/>
        <w:left w:val="none" w:sz="0" w:space="0" w:color="auto"/>
        <w:bottom w:val="none" w:sz="0" w:space="0" w:color="auto"/>
        <w:right w:val="none" w:sz="0" w:space="0" w:color="auto"/>
      </w:divBdr>
    </w:div>
    <w:div w:id="1916010777">
      <w:bodyDiv w:val="1"/>
      <w:marLeft w:val="0"/>
      <w:marRight w:val="0"/>
      <w:marTop w:val="0"/>
      <w:marBottom w:val="0"/>
      <w:divBdr>
        <w:top w:val="none" w:sz="0" w:space="0" w:color="auto"/>
        <w:left w:val="none" w:sz="0" w:space="0" w:color="auto"/>
        <w:bottom w:val="none" w:sz="0" w:space="0" w:color="auto"/>
        <w:right w:val="none" w:sz="0" w:space="0" w:color="auto"/>
      </w:divBdr>
    </w:div>
    <w:div w:id="2061781226">
      <w:bodyDiv w:val="1"/>
      <w:marLeft w:val="0"/>
      <w:marRight w:val="0"/>
      <w:marTop w:val="0"/>
      <w:marBottom w:val="0"/>
      <w:divBdr>
        <w:top w:val="none" w:sz="0" w:space="0" w:color="auto"/>
        <w:left w:val="none" w:sz="0" w:space="0" w:color="auto"/>
        <w:bottom w:val="none" w:sz="0" w:space="0" w:color="auto"/>
        <w:right w:val="none" w:sz="0" w:space="0" w:color="auto"/>
      </w:divBdr>
    </w:div>
    <w:div w:id="212526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chahost.com/" TargetMode="External"/><Relationship Id="rId18" Type="http://schemas.openxmlformats.org/officeDocument/2006/relationships/image" Target="media/image5.emf"/><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package" Target="embeddings/Microsoft_Visio_Drawing1.vsdx"/><Relationship Id="rId25" Type="http://schemas.openxmlformats.org/officeDocument/2006/relationships/image" Target="media/image12.png"/><Relationship Id="rId33" Type="http://schemas.openxmlformats.org/officeDocument/2006/relationships/header" Target="header2.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7.e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emf"/><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hyperlink" Target="http://fsf.org/"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image" Target="media/image14.emf"/><Relationship Id="rId30" Type="http://schemas.openxmlformats.org/officeDocument/2006/relationships/image" Target="media/image17.png"/><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A1152CA32C4B8C88E84E85CA9E85AF"/>
        <w:category>
          <w:name w:val="General"/>
          <w:gallery w:val="placeholder"/>
        </w:category>
        <w:types>
          <w:type w:val="bbPlcHdr"/>
        </w:types>
        <w:behaviors>
          <w:behavior w:val="content"/>
        </w:behaviors>
        <w:guid w:val="{F59B6B92-B101-4427-97AB-6C2579D966C4}"/>
      </w:docPartPr>
      <w:docPartBody>
        <w:p w:rsidR="0034315A" w:rsidRDefault="00B1029B">
          <w:r w:rsidRPr="002D645E">
            <w:rPr>
              <w:rStyle w:val="PlaceholderText"/>
            </w:rPr>
            <w:t>[Subject]</w:t>
          </w:r>
        </w:p>
      </w:docPartBody>
    </w:docPart>
    <w:docPart>
      <w:docPartPr>
        <w:name w:val="1C7D5E70FBDA4284821CBE7E10523884"/>
        <w:category>
          <w:name w:val="General"/>
          <w:gallery w:val="placeholder"/>
        </w:category>
        <w:types>
          <w:type w:val="bbPlcHdr"/>
        </w:types>
        <w:behaviors>
          <w:behavior w:val="content"/>
        </w:behaviors>
        <w:guid w:val="{F557B16B-B347-445E-B3A9-45F04383920F}"/>
      </w:docPartPr>
      <w:docPartBody>
        <w:p w:rsidR="0034315A" w:rsidRDefault="00B1029B">
          <w:r w:rsidRPr="002D645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9B"/>
    <w:rsid w:val="00026ACC"/>
    <w:rsid w:val="00070758"/>
    <w:rsid w:val="000A73B6"/>
    <w:rsid w:val="000C09BE"/>
    <w:rsid w:val="000F486E"/>
    <w:rsid w:val="001B1E04"/>
    <w:rsid w:val="001E7AE9"/>
    <w:rsid w:val="002D575A"/>
    <w:rsid w:val="002E2D5F"/>
    <w:rsid w:val="002F20FC"/>
    <w:rsid w:val="0034315A"/>
    <w:rsid w:val="003661E9"/>
    <w:rsid w:val="00407BB9"/>
    <w:rsid w:val="004332AC"/>
    <w:rsid w:val="0061102F"/>
    <w:rsid w:val="00651EE3"/>
    <w:rsid w:val="006C5412"/>
    <w:rsid w:val="006F070F"/>
    <w:rsid w:val="00877117"/>
    <w:rsid w:val="00964203"/>
    <w:rsid w:val="00AA0EE3"/>
    <w:rsid w:val="00AD48CB"/>
    <w:rsid w:val="00B1029B"/>
    <w:rsid w:val="00C67318"/>
    <w:rsid w:val="00CC352B"/>
    <w:rsid w:val="00E53CE4"/>
    <w:rsid w:val="00EC144D"/>
    <w:rsid w:val="00EE7FAC"/>
    <w:rsid w:val="00F303D2"/>
    <w:rsid w:val="00FD1F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29B"/>
    <w:rPr>
      <w:color w:val="808080"/>
    </w:rPr>
  </w:style>
  <w:style w:type="paragraph" w:customStyle="1" w:styleId="70CCC52D8EAE4A75B91B5A5F03E355E7">
    <w:name w:val="70CCC52D8EAE4A75B91B5A5F03E355E7"/>
    <w:rsid w:val="00B1029B"/>
  </w:style>
  <w:style w:type="paragraph" w:customStyle="1" w:styleId="877F1E82788C469E9D4B8E614EDD86B6">
    <w:name w:val="877F1E82788C469E9D4B8E614EDD86B6"/>
    <w:rsid w:val="00B1029B"/>
  </w:style>
  <w:style w:type="paragraph" w:customStyle="1" w:styleId="8D562D27762D4A02A4EB4716E898AA82">
    <w:name w:val="8D562D27762D4A02A4EB4716E898AA82"/>
    <w:rsid w:val="00B1029B"/>
  </w:style>
  <w:style w:type="paragraph" w:customStyle="1" w:styleId="A643DB2BCEDE4D11AD476A929A51B78C">
    <w:name w:val="A643DB2BCEDE4D11AD476A929A51B78C"/>
    <w:rsid w:val="00B10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607C7073-0FB1-4292-A463-EB335B4FE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53</Pages>
  <Words>7024</Words>
  <Characters>44253</Characters>
  <Application>Microsoft Office Word</Application>
  <DocSecurity>0</DocSecurity>
  <Lines>368</Lines>
  <Paragraphs>102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Mobile Communication App</vt:lpstr>
      <vt:lpstr>Mobile Communication App</vt:lpstr>
    </vt:vector>
  </TitlesOfParts>
  <Manager>Martin Hager</Manager>
  <Company>PlexByte.com</Company>
  <LinksUpToDate>false</LinksUpToDate>
  <CharactersWithSpaces>51175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Communication App</dc:title>
  <dc:subject>Diploma Thesis (VDA)</dc:subject>
  <dc:creator>Christian B. Sax;f.ochsn3r@gmail.com</dc:creator>
  <cp:keywords>Documentation, HFU, MoCap, Diplom, Arbeit</cp:keywords>
  <dc:description>This document serves as a technical reference as well as project documentation</dc:description>
  <cp:lastModifiedBy>Christian B. Sax</cp:lastModifiedBy>
  <cp:revision>38</cp:revision>
  <dcterms:created xsi:type="dcterms:W3CDTF">2015-11-30T10:04:00Z</dcterms:created>
  <dcterms:modified xsi:type="dcterms:W3CDTF">2015-12-23T00:10:00Z</dcterms:modified>
  <cp:category>Documentation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Language">
    <vt:lpwstr>English</vt:lpwstr>
  </property>
  <property fmtid="{D5CDD505-2E9C-101B-9397-08002B2CF9AE}" pid="4" name="Matter">
    <vt:lpwstr>VDA HFU</vt:lpwstr>
  </property>
  <property fmtid="{D5CDD505-2E9C-101B-9397-08002B2CF9AE}" pid="5" name="Project">
    <vt:lpwstr>Mobile Collaboration App</vt:lpwstr>
  </property>
</Properties>
</file>